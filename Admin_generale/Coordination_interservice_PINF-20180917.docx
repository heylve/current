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15" w:type="dxa"/>
        <w:tblInd w:w="-34" w:type="dxa"/>
        <w:tblBorders>
          <w:top w:val="single" w:sz="4" w:space="0" w:color="000000"/>
          <w:left w:val="single" w:sz="4" w:space="0" w:color="000000"/>
          <w:bottom w:val="single" w:sz="4" w:space="0" w:color="000000"/>
          <w:right w:val="single" w:sz="4" w:space="0" w:color="000000"/>
          <w:insideH w:val="single" w:sz="4" w:space="0" w:color="000000"/>
        </w:tblBorders>
        <w:tblLayout w:type="fixed"/>
        <w:tblLook w:val="04A0" w:firstRow="1" w:lastRow="0" w:firstColumn="1" w:lastColumn="0" w:noHBand="0" w:noVBand="1"/>
      </w:tblPr>
      <w:tblGrid>
        <w:gridCol w:w="2694"/>
        <w:gridCol w:w="8221"/>
      </w:tblGrid>
      <w:tr w:rsidR="004B07AC" w:rsidRPr="00410847" w:rsidTr="00156B20">
        <w:trPr>
          <w:trHeight w:val="145"/>
        </w:trPr>
        <w:tc>
          <w:tcPr>
            <w:tcW w:w="2694" w:type="dxa"/>
            <w:vAlign w:val="center"/>
          </w:tcPr>
          <w:p w:rsidR="004B07AC" w:rsidRPr="001432FF" w:rsidRDefault="004B07AC" w:rsidP="008579B6">
            <w:pPr>
              <w:tabs>
                <w:tab w:val="left" w:pos="2586"/>
              </w:tabs>
              <w:spacing w:before="100" w:beforeAutospacing="1" w:after="100" w:afterAutospacing="1" w:line="127" w:lineRule="atLeast"/>
              <w:jc w:val="right"/>
              <w:rPr>
                <w:rFonts w:ascii="Century Gothic" w:eastAsia="Times New Roman" w:hAnsi="Century Gothic"/>
                <w:b/>
                <w:szCs w:val="24"/>
                <w:lang w:eastAsia="fr-FR"/>
              </w:rPr>
            </w:pPr>
            <w:r w:rsidRPr="001432FF">
              <w:rPr>
                <w:rFonts w:ascii="Century Gothic" w:eastAsia="Times New Roman" w:hAnsi="Century Gothic"/>
                <w:sz w:val="20"/>
                <w:szCs w:val="24"/>
                <w:lang w:eastAsia="fr-FR"/>
              </w:rPr>
              <w:t>Nom du document :</w:t>
            </w:r>
          </w:p>
        </w:tc>
        <w:tc>
          <w:tcPr>
            <w:tcW w:w="8221" w:type="dxa"/>
            <w:vAlign w:val="center"/>
          </w:tcPr>
          <w:p w:rsidR="004B07AC" w:rsidRPr="004B07AC" w:rsidRDefault="00282CB4" w:rsidP="00C3069F">
            <w:pPr>
              <w:tabs>
                <w:tab w:val="left" w:pos="2586"/>
              </w:tabs>
              <w:spacing w:before="100" w:beforeAutospacing="1" w:after="100" w:afterAutospacing="1" w:line="127" w:lineRule="atLeast"/>
              <w:rPr>
                <w:rFonts w:ascii="Century Gothic" w:eastAsia="Times New Roman" w:hAnsi="Century Gothic"/>
                <w:b/>
                <w:color w:val="000099"/>
                <w:szCs w:val="24"/>
                <w:lang w:eastAsia="fr-FR"/>
              </w:rPr>
            </w:pPr>
            <w:r w:rsidRPr="00282CB4">
              <w:rPr>
                <w:rFonts w:ascii="Century Gothic" w:hAnsi="Century Gothic" w:cs="Calibri"/>
                <w:b/>
                <w:bCs/>
                <w:color w:val="000099"/>
                <w:sz w:val="18"/>
                <w:szCs w:val="20"/>
              </w:rPr>
              <w:t>Coordination_interservice_PINF-2018091</w:t>
            </w:r>
            <w:r w:rsidR="00C3069F">
              <w:rPr>
                <w:rFonts w:ascii="Century Gothic" w:hAnsi="Century Gothic" w:cs="Calibri"/>
                <w:b/>
                <w:bCs/>
                <w:color w:val="000099"/>
                <w:sz w:val="18"/>
                <w:szCs w:val="20"/>
              </w:rPr>
              <w:t>7</w:t>
            </w:r>
            <w:r w:rsidRPr="00282CB4">
              <w:rPr>
                <w:rFonts w:ascii="Century Gothic" w:hAnsi="Century Gothic" w:cs="Calibri"/>
                <w:b/>
                <w:bCs/>
                <w:color w:val="000099"/>
                <w:sz w:val="18"/>
                <w:szCs w:val="20"/>
              </w:rPr>
              <w:t>.docx</w:t>
            </w:r>
          </w:p>
        </w:tc>
      </w:tr>
      <w:tr w:rsidR="004B07AC" w:rsidRPr="00410847" w:rsidTr="00156B20">
        <w:trPr>
          <w:trHeight w:val="145"/>
        </w:trPr>
        <w:tc>
          <w:tcPr>
            <w:tcW w:w="2694" w:type="dxa"/>
            <w:vAlign w:val="center"/>
          </w:tcPr>
          <w:p w:rsidR="004B07AC" w:rsidRPr="001432FF" w:rsidRDefault="004B07AC" w:rsidP="004B07AC">
            <w:pPr>
              <w:tabs>
                <w:tab w:val="left" w:pos="2586"/>
              </w:tabs>
              <w:spacing w:before="100" w:beforeAutospacing="1" w:after="100" w:afterAutospacing="1" w:line="127" w:lineRule="atLeast"/>
              <w:jc w:val="right"/>
              <w:rPr>
                <w:rFonts w:ascii="Century Gothic" w:eastAsia="Times New Roman" w:hAnsi="Century Gothic"/>
                <w:sz w:val="20"/>
                <w:szCs w:val="24"/>
                <w:lang w:eastAsia="fr-FR"/>
              </w:rPr>
            </w:pPr>
            <w:r w:rsidRPr="001432FF">
              <w:rPr>
                <w:rFonts w:ascii="Century Gothic" w:hAnsi="Century Gothic" w:cs="Calibri"/>
                <w:bCs/>
                <w:sz w:val="18"/>
                <w:szCs w:val="20"/>
              </w:rPr>
              <w:t>Rédacteur :</w:t>
            </w:r>
            <w:r w:rsidRPr="00410847">
              <w:rPr>
                <w:rFonts w:ascii="Century Gothic" w:hAnsi="Century Gothic" w:cs="Calibri"/>
                <w:b/>
                <w:bCs/>
                <w:sz w:val="18"/>
                <w:szCs w:val="20"/>
              </w:rPr>
              <w:t xml:space="preserve"> </w:t>
            </w:r>
          </w:p>
        </w:tc>
        <w:tc>
          <w:tcPr>
            <w:tcW w:w="8221" w:type="dxa"/>
            <w:vAlign w:val="center"/>
          </w:tcPr>
          <w:p w:rsidR="004B07AC" w:rsidRPr="004B07AC" w:rsidRDefault="00282CB4" w:rsidP="004B07AC">
            <w:pPr>
              <w:tabs>
                <w:tab w:val="left" w:pos="2586"/>
              </w:tabs>
              <w:spacing w:before="100" w:beforeAutospacing="1" w:after="100" w:afterAutospacing="1" w:line="127" w:lineRule="atLeast"/>
              <w:rPr>
                <w:rFonts w:ascii="Century Gothic" w:eastAsia="Times New Roman" w:hAnsi="Century Gothic"/>
                <w:color w:val="000099"/>
                <w:sz w:val="20"/>
                <w:szCs w:val="24"/>
                <w:lang w:eastAsia="fr-FR"/>
              </w:rPr>
            </w:pPr>
            <w:r>
              <w:rPr>
                <w:rFonts w:ascii="Century Gothic" w:hAnsi="Century Gothic" w:cs="Calibri"/>
                <w:b/>
                <w:bCs/>
                <w:color w:val="000099"/>
                <w:sz w:val="18"/>
                <w:szCs w:val="20"/>
              </w:rPr>
              <w:t>Nicolas Pécot</w:t>
            </w:r>
          </w:p>
        </w:tc>
      </w:tr>
      <w:tr w:rsidR="004B07AC" w:rsidRPr="00410847" w:rsidTr="00156B20">
        <w:trPr>
          <w:trHeight w:val="145"/>
        </w:trPr>
        <w:tc>
          <w:tcPr>
            <w:tcW w:w="2694" w:type="dxa"/>
            <w:vAlign w:val="center"/>
          </w:tcPr>
          <w:p w:rsidR="004B07AC" w:rsidRPr="001432FF" w:rsidRDefault="004B07AC" w:rsidP="004B07AC">
            <w:pPr>
              <w:tabs>
                <w:tab w:val="left" w:pos="2586"/>
              </w:tabs>
              <w:spacing w:before="100" w:beforeAutospacing="1" w:after="100" w:afterAutospacing="1" w:line="127" w:lineRule="atLeast"/>
              <w:jc w:val="right"/>
              <w:rPr>
                <w:rFonts w:ascii="Century Gothic" w:hAnsi="Century Gothic" w:cs="Calibri"/>
                <w:bCs/>
                <w:sz w:val="18"/>
                <w:szCs w:val="20"/>
              </w:rPr>
            </w:pPr>
            <w:r w:rsidRPr="004B07AC">
              <w:rPr>
                <w:rFonts w:ascii="Century Gothic" w:hAnsi="Century Gothic" w:cs="Calibri"/>
                <w:bCs/>
                <w:sz w:val="18"/>
                <w:szCs w:val="20"/>
              </w:rPr>
              <w:t>Destinataires :</w:t>
            </w:r>
            <w:r>
              <w:rPr>
                <w:rFonts w:ascii="Century Gothic" w:hAnsi="Century Gothic" w:cs="Calibri"/>
                <w:bCs/>
                <w:sz w:val="18"/>
                <w:szCs w:val="20"/>
              </w:rPr>
              <w:t xml:space="preserve"> </w:t>
            </w:r>
          </w:p>
        </w:tc>
        <w:tc>
          <w:tcPr>
            <w:tcW w:w="8221" w:type="dxa"/>
            <w:vAlign w:val="center"/>
          </w:tcPr>
          <w:p w:rsidR="004B07AC" w:rsidRPr="004B07AC" w:rsidRDefault="00D44761" w:rsidP="004B07AC">
            <w:pPr>
              <w:tabs>
                <w:tab w:val="left" w:pos="2586"/>
              </w:tabs>
              <w:spacing w:before="100" w:beforeAutospacing="1" w:after="100" w:afterAutospacing="1" w:line="127" w:lineRule="atLeast"/>
              <w:rPr>
                <w:rFonts w:ascii="Century Gothic" w:hAnsi="Century Gothic" w:cs="Calibri"/>
                <w:bCs/>
                <w:color w:val="000099"/>
                <w:sz w:val="18"/>
                <w:szCs w:val="20"/>
              </w:rPr>
            </w:pPr>
            <w:r>
              <w:rPr>
                <w:rFonts w:ascii="Century Gothic" w:hAnsi="Century Gothic" w:cs="Calibri"/>
                <w:b/>
                <w:bCs/>
                <w:color w:val="000099"/>
                <w:sz w:val="18"/>
                <w:szCs w:val="20"/>
              </w:rPr>
              <w:t>Agents du PSI</w:t>
            </w:r>
          </w:p>
        </w:tc>
      </w:tr>
      <w:tr w:rsidR="004B07AC" w:rsidRPr="00410847" w:rsidTr="00156B20">
        <w:trPr>
          <w:trHeight w:val="145"/>
        </w:trPr>
        <w:tc>
          <w:tcPr>
            <w:tcW w:w="2694" w:type="dxa"/>
            <w:vAlign w:val="center"/>
          </w:tcPr>
          <w:p w:rsidR="004B07AC" w:rsidRPr="001432FF" w:rsidRDefault="004B07AC" w:rsidP="004B07AC">
            <w:pPr>
              <w:tabs>
                <w:tab w:val="left" w:pos="2586"/>
              </w:tabs>
              <w:spacing w:before="100" w:beforeAutospacing="1" w:after="100" w:afterAutospacing="1" w:line="127" w:lineRule="atLeast"/>
              <w:jc w:val="right"/>
              <w:rPr>
                <w:rFonts w:ascii="Century Gothic" w:hAnsi="Century Gothic" w:cs="Calibri"/>
                <w:bCs/>
                <w:sz w:val="18"/>
                <w:szCs w:val="20"/>
              </w:rPr>
            </w:pPr>
            <w:r>
              <w:rPr>
                <w:rFonts w:ascii="Century Gothic" w:hAnsi="Century Gothic" w:cs="Calibri"/>
                <w:bCs/>
                <w:sz w:val="18"/>
                <w:szCs w:val="20"/>
              </w:rPr>
              <w:t>Processus concerné :</w:t>
            </w:r>
          </w:p>
        </w:tc>
        <w:tc>
          <w:tcPr>
            <w:tcW w:w="8221" w:type="dxa"/>
            <w:vAlign w:val="center"/>
          </w:tcPr>
          <w:p w:rsidR="004B07AC" w:rsidRPr="00A505C4" w:rsidRDefault="00A505C4" w:rsidP="004B07AC">
            <w:pPr>
              <w:tabs>
                <w:tab w:val="left" w:pos="2586"/>
              </w:tabs>
              <w:spacing w:before="100" w:beforeAutospacing="1" w:after="100" w:afterAutospacing="1" w:line="127" w:lineRule="atLeast"/>
              <w:rPr>
                <w:rFonts w:ascii="Century Gothic" w:hAnsi="Century Gothic" w:cs="Calibri"/>
                <w:b/>
                <w:bCs/>
                <w:color w:val="000099"/>
                <w:sz w:val="18"/>
                <w:szCs w:val="20"/>
              </w:rPr>
            </w:pPr>
            <w:r>
              <w:rPr>
                <w:rFonts w:ascii="Century Gothic" w:hAnsi="Century Gothic" w:cs="Calibri"/>
                <w:b/>
                <w:bCs/>
                <w:color w:val="000099"/>
                <w:sz w:val="18"/>
                <w:szCs w:val="20"/>
              </w:rPr>
              <w:t>Système d’Informations</w:t>
            </w:r>
          </w:p>
        </w:tc>
      </w:tr>
      <w:tr w:rsidR="004B07AC" w:rsidRPr="00410847" w:rsidTr="00156B20">
        <w:trPr>
          <w:trHeight w:val="145"/>
        </w:trPr>
        <w:tc>
          <w:tcPr>
            <w:tcW w:w="2694" w:type="dxa"/>
            <w:vAlign w:val="center"/>
          </w:tcPr>
          <w:p w:rsidR="004B07AC" w:rsidRDefault="004B07AC" w:rsidP="004B07AC">
            <w:pPr>
              <w:tabs>
                <w:tab w:val="left" w:pos="2586"/>
              </w:tabs>
              <w:spacing w:before="100" w:beforeAutospacing="1" w:after="100" w:afterAutospacing="1" w:line="127" w:lineRule="atLeast"/>
              <w:jc w:val="right"/>
              <w:rPr>
                <w:rFonts w:ascii="Century Gothic" w:hAnsi="Century Gothic" w:cs="Calibri"/>
                <w:bCs/>
                <w:sz w:val="18"/>
                <w:szCs w:val="20"/>
              </w:rPr>
            </w:pPr>
            <w:r>
              <w:rPr>
                <w:rFonts w:ascii="Century Gothic" w:hAnsi="Century Gothic" w:cs="Calibri"/>
                <w:bCs/>
                <w:sz w:val="18"/>
                <w:szCs w:val="20"/>
              </w:rPr>
              <w:t xml:space="preserve">Mots-clés : </w:t>
            </w:r>
          </w:p>
        </w:tc>
        <w:tc>
          <w:tcPr>
            <w:tcW w:w="8221" w:type="dxa"/>
            <w:vAlign w:val="center"/>
          </w:tcPr>
          <w:p w:rsidR="004B07AC" w:rsidRPr="004B07AC" w:rsidRDefault="00282CB4" w:rsidP="004B07AC">
            <w:pPr>
              <w:tabs>
                <w:tab w:val="left" w:pos="2586"/>
              </w:tabs>
              <w:spacing w:before="100" w:beforeAutospacing="1" w:after="100" w:afterAutospacing="1" w:line="127" w:lineRule="atLeast"/>
              <w:rPr>
                <w:rFonts w:ascii="Century Gothic" w:hAnsi="Century Gothic" w:cs="Calibri"/>
                <w:bCs/>
                <w:color w:val="000099"/>
                <w:sz w:val="18"/>
                <w:szCs w:val="20"/>
              </w:rPr>
            </w:pPr>
            <w:r>
              <w:rPr>
                <w:rFonts w:ascii="Century Gothic" w:hAnsi="Century Gothic" w:cs="Calibri"/>
                <w:bCs/>
                <w:color w:val="000099"/>
                <w:sz w:val="18"/>
                <w:szCs w:val="20"/>
              </w:rPr>
              <w:t>Réunion coordination communication</w:t>
            </w:r>
          </w:p>
        </w:tc>
      </w:tr>
      <w:tr w:rsidR="004B07AC" w:rsidRPr="00410847" w:rsidTr="00156B20">
        <w:trPr>
          <w:trHeight w:val="145"/>
        </w:trPr>
        <w:tc>
          <w:tcPr>
            <w:tcW w:w="2694" w:type="dxa"/>
            <w:vAlign w:val="center"/>
          </w:tcPr>
          <w:p w:rsidR="004B07AC" w:rsidRPr="001432FF" w:rsidRDefault="004B07AC" w:rsidP="004B07AC">
            <w:pPr>
              <w:tabs>
                <w:tab w:val="left" w:pos="2586"/>
              </w:tabs>
              <w:spacing w:before="100" w:beforeAutospacing="1" w:after="100" w:afterAutospacing="1" w:line="127" w:lineRule="atLeast"/>
              <w:jc w:val="right"/>
              <w:rPr>
                <w:rFonts w:ascii="Century Gothic" w:hAnsi="Century Gothic" w:cs="Calibri"/>
                <w:bCs/>
                <w:sz w:val="18"/>
                <w:szCs w:val="20"/>
              </w:rPr>
            </w:pPr>
            <w:r w:rsidRPr="001432FF">
              <w:rPr>
                <w:rFonts w:ascii="Century Gothic" w:hAnsi="Century Gothic" w:cs="Calibri"/>
                <w:bCs/>
                <w:sz w:val="18"/>
                <w:szCs w:val="20"/>
              </w:rPr>
              <w:t>Niveau de confidentialité :</w:t>
            </w:r>
            <w:r w:rsidRPr="001432FF">
              <w:rPr>
                <w:rFonts w:ascii="Century Gothic" w:hAnsi="Century Gothic" w:cs="Calibri"/>
                <w:sz w:val="18"/>
                <w:szCs w:val="20"/>
              </w:rPr>
              <w:t xml:space="preserve"> </w:t>
            </w:r>
            <w:r>
              <w:rPr>
                <w:rFonts w:ascii="Century Gothic" w:hAnsi="Century Gothic" w:cs="Calibri"/>
                <w:sz w:val="18"/>
                <w:szCs w:val="20"/>
              </w:rPr>
              <w:t xml:space="preserve"> </w:t>
            </w:r>
            <w:bookmarkStart w:id="0" w:name="Classification"/>
          </w:p>
        </w:tc>
        <w:bookmarkEnd w:id="0"/>
        <w:tc>
          <w:tcPr>
            <w:tcW w:w="8221" w:type="dxa"/>
            <w:vAlign w:val="center"/>
          </w:tcPr>
          <w:p w:rsidR="004B07AC" w:rsidRPr="00A505C4" w:rsidRDefault="00A505C4" w:rsidP="003F1D5D">
            <w:pPr>
              <w:tabs>
                <w:tab w:val="left" w:pos="2586"/>
              </w:tabs>
              <w:spacing w:before="100" w:beforeAutospacing="1" w:after="100" w:afterAutospacing="1" w:line="127" w:lineRule="atLeast"/>
              <w:rPr>
                <w:rFonts w:ascii="Century Gothic" w:hAnsi="Century Gothic" w:cs="Calibri"/>
                <w:b/>
                <w:bCs/>
                <w:color w:val="000099"/>
                <w:sz w:val="18"/>
                <w:szCs w:val="20"/>
              </w:rPr>
            </w:pPr>
            <w:r w:rsidRPr="00A505C4">
              <w:rPr>
                <w:rFonts w:ascii="Century Gothic" w:hAnsi="Century Gothic" w:cs="Calibri"/>
                <w:b/>
                <w:bCs/>
                <w:color w:val="000099"/>
                <w:sz w:val="18"/>
                <w:szCs w:val="20"/>
              </w:rPr>
              <w:t>RESTREINT</w:t>
            </w:r>
          </w:p>
        </w:tc>
      </w:tr>
      <w:tr w:rsidR="003F481D" w:rsidRPr="00410847" w:rsidTr="0007618E">
        <w:trPr>
          <w:trHeight w:val="524"/>
        </w:trPr>
        <w:tc>
          <w:tcPr>
            <w:tcW w:w="2694" w:type="dxa"/>
            <w:vAlign w:val="center"/>
          </w:tcPr>
          <w:p w:rsidR="003F481D" w:rsidRPr="001432FF" w:rsidRDefault="00FE43D1" w:rsidP="004B07AC">
            <w:pPr>
              <w:tabs>
                <w:tab w:val="left" w:pos="2586"/>
              </w:tabs>
              <w:spacing w:before="100" w:beforeAutospacing="1" w:after="100" w:afterAutospacing="1" w:line="127" w:lineRule="atLeast"/>
              <w:jc w:val="right"/>
              <w:rPr>
                <w:rFonts w:ascii="Century Gothic" w:hAnsi="Century Gothic" w:cs="Calibri"/>
                <w:bCs/>
                <w:sz w:val="18"/>
                <w:szCs w:val="20"/>
              </w:rPr>
            </w:pPr>
            <w:r>
              <w:rPr>
                <w:rFonts w:ascii="Century Gothic" w:hAnsi="Century Gothic" w:cs="Calibri"/>
                <w:bCs/>
                <w:sz w:val="18"/>
                <w:szCs w:val="20"/>
              </w:rPr>
              <w:t>Restriction</w:t>
            </w:r>
            <w:r w:rsidRPr="001432FF">
              <w:rPr>
                <w:rFonts w:ascii="Century Gothic" w:hAnsi="Century Gothic" w:cs="Calibri"/>
                <w:bCs/>
                <w:sz w:val="18"/>
                <w:szCs w:val="20"/>
              </w:rPr>
              <w:t> :</w:t>
            </w:r>
            <w:r w:rsidRPr="001432FF">
              <w:rPr>
                <w:rFonts w:ascii="Century Gothic" w:hAnsi="Century Gothic" w:cs="Calibri"/>
                <w:sz w:val="18"/>
                <w:szCs w:val="20"/>
              </w:rPr>
              <w:t xml:space="preserve"> </w:t>
            </w:r>
            <w:r>
              <w:rPr>
                <w:rFonts w:ascii="Century Gothic" w:hAnsi="Century Gothic" w:cs="Calibri"/>
                <w:sz w:val="18"/>
                <w:szCs w:val="20"/>
              </w:rPr>
              <w:t xml:space="preserve"> </w:t>
            </w:r>
          </w:p>
        </w:tc>
        <w:tc>
          <w:tcPr>
            <w:tcW w:w="8221" w:type="dxa"/>
            <w:vAlign w:val="center"/>
          </w:tcPr>
          <w:p w:rsidR="003F481D" w:rsidRPr="000E4AC2" w:rsidRDefault="00A505C4" w:rsidP="00513C34">
            <w:pPr>
              <w:tabs>
                <w:tab w:val="left" w:pos="2586"/>
              </w:tabs>
              <w:spacing w:before="100" w:beforeAutospacing="1" w:after="100" w:afterAutospacing="1" w:line="127" w:lineRule="atLeast"/>
              <w:rPr>
                <w:rFonts w:ascii="Century Gothic" w:hAnsi="Century Gothic" w:cs="Calibri"/>
                <w:color w:val="FF0000"/>
                <w:sz w:val="18"/>
                <w:szCs w:val="20"/>
              </w:rPr>
            </w:pPr>
            <w:r w:rsidRPr="00513C34">
              <w:rPr>
                <w:rFonts w:ascii="Century Gothic" w:hAnsi="Century Gothic"/>
                <w:color w:val="000000" w:themeColor="text1"/>
                <w:szCs w:val="24"/>
                <w:lang w:eastAsia="fr-FR"/>
              </w:rPr>
              <w:t>Ce document ne doit pas être copié et/ou diffusé en dehors de l'organisme</w:t>
            </w:r>
            <w:r w:rsidR="00513C34">
              <w:rPr>
                <w:rFonts w:ascii="Century Gothic" w:hAnsi="Century Gothic"/>
                <w:color w:val="000000" w:themeColor="text1"/>
                <w:szCs w:val="24"/>
                <w:lang w:eastAsia="fr-FR"/>
              </w:rPr>
              <w:t>.</w:t>
            </w:r>
          </w:p>
        </w:tc>
      </w:tr>
    </w:tbl>
    <w:p w:rsidR="0007618E" w:rsidRDefault="0007618E" w:rsidP="0007618E">
      <w:pPr>
        <w:tabs>
          <w:tab w:val="left" w:pos="3299"/>
          <w:tab w:val="center" w:pos="5233"/>
        </w:tabs>
        <w:spacing w:after="0"/>
        <w:jc w:val="center"/>
        <w:rPr>
          <w:rFonts w:ascii="Century Gothic" w:hAnsi="Century Gothic" w:cs="Calibri"/>
          <w:b/>
          <w:bCs/>
          <w:color w:val="000099"/>
          <w:sz w:val="32"/>
        </w:rPr>
      </w:pPr>
    </w:p>
    <w:p w:rsidR="00AA2C48" w:rsidRDefault="00C3069F" w:rsidP="007C3075">
      <w:pPr>
        <w:tabs>
          <w:tab w:val="left" w:pos="3299"/>
          <w:tab w:val="center" w:pos="5233"/>
        </w:tabs>
        <w:jc w:val="center"/>
        <w:rPr>
          <w:rFonts w:ascii="Century Gothic" w:hAnsi="Century Gothic" w:cs="Calibri"/>
          <w:b/>
          <w:bCs/>
          <w:color w:val="000099"/>
          <w:sz w:val="32"/>
        </w:rPr>
      </w:pPr>
      <w:r>
        <w:rPr>
          <w:rFonts w:ascii="Century Gothic" w:hAnsi="Century Gothic" w:cs="Calibri"/>
          <w:b/>
          <w:bCs/>
          <w:color w:val="000099"/>
          <w:sz w:val="32"/>
        </w:rPr>
        <w:t>Compte-rendu</w:t>
      </w:r>
      <w:r w:rsidR="00D44761" w:rsidRPr="00AA2C48">
        <w:rPr>
          <w:rFonts w:ascii="Century Gothic" w:hAnsi="Century Gothic" w:cs="Calibri"/>
          <w:b/>
          <w:bCs/>
          <w:color w:val="000099"/>
          <w:sz w:val="32"/>
        </w:rPr>
        <w:br/>
      </w:r>
      <w:r w:rsidR="0074678B" w:rsidRPr="00AA2C48">
        <w:rPr>
          <w:rFonts w:ascii="Century Gothic" w:hAnsi="Century Gothic" w:cs="Calibri"/>
          <w:b/>
          <w:bCs/>
          <w:color w:val="000099"/>
          <w:sz w:val="32"/>
        </w:rPr>
        <w:t xml:space="preserve">Réunion </w:t>
      </w:r>
      <w:r>
        <w:rPr>
          <w:rFonts w:ascii="Century Gothic" w:hAnsi="Century Gothic" w:cs="Calibri"/>
          <w:b/>
          <w:bCs/>
          <w:color w:val="000099"/>
          <w:sz w:val="32"/>
        </w:rPr>
        <w:t>de coordination interservices</w:t>
      </w:r>
      <w:r w:rsidR="00D44761" w:rsidRPr="00AA2C48">
        <w:rPr>
          <w:rFonts w:ascii="Century Gothic" w:hAnsi="Century Gothic" w:cs="Calibri"/>
          <w:b/>
          <w:bCs/>
          <w:color w:val="000099"/>
          <w:sz w:val="32"/>
        </w:rPr>
        <w:br/>
      </w:r>
      <w:r>
        <w:rPr>
          <w:rFonts w:ascii="Century Gothic" w:hAnsi="Century Gothic" w:cs="Calibri"/>
          <w:b/>
          <w:bCs/>
          <w:color w:val="000099"/>
          <w:sz w:val="32"/>
        </w:rPr>
        <w:t>Lundi 17 septembre 2018</w:t>
      </w:r>
    </w:p>
    <w:p w:rsidR="00B24A45" w:rsidRPr="0007618E" w:rsidRDefault="0007618E" w:rsidP="0007618E">
      <w:pPr>
        <w:tabs>
          <w:tab w:val="left" w:pos="3299"/>
          <w:tab w:val="center" w:pos="5233"/>
        </w:tabs>
        <w:rPr>
          <w:rFonts w:ascii="Century Gothic" w:hAnsi="Century Gothic"/>
          <w:sz w:val="20"/>
          <w:szCs w:val="20"/>
        </w:rPr>
      </w:pPr>
      <w:r w:rsidRPr="0007618E">
        <w:rPr>
          <w:rFonts w:ascii="Century Gothic" w:hAnsi="Century Gothic"/>
          <w:b/>
          <w:i/>
          <w:sz w:val="20"/>
          <w:szCs w:val="20"/>
        </w:rPr>
        <w:t>Participants</w:t>
      </w:r>
      <w:r w:rsidRPr="0007618E">
        <w:rPr>
          <w:rFonts w:ascii="Century Gothic" w:hAnsi="Century Gothic"/>
          <w:sz w:val="20"/>
          <w:szCs w:val="20"/>
        </w:rPr>
        <w:t> : Christine Burban, Adeline Amiaud, Fabienne Piétin, Sandrine Metton, Aurélien Bance, Christophe Langevin, Luc Vallet, Damien Landreau, Nicolas Pécot</w:t>
      </w:r>
    </w:p>
    <w:p w:rsidR="00FF6011" w:rsidRPr="00223052" w:rsidRDefault="00FF6011" w:rsidP="00FF6011">
      <w:pPr>
        <w:rPr>
          <w:rFonts w:ascii="Century Gothic" w:hAnsi="Century Gothic"/>
          <w:b/>
          <w:u w:val="single"/>
        </w:rPr>
      </w:pPr>
      <w:r w:rsidRPr="00223052">
        <w:rPr>
          <w:rFonts w:ascii="Century Gothic" w:hAnsi="Century Gothic"/>
          <w:b/>
          <w:u w:val="single"/>
        </w:rPr>
        <w:t>Rappel de l’objectif fixé et des modalités :</w:t>
      </w:r>
    </w:p>
    <w:p w:rsidR="00FF6011" w:rsidRPr="00223052" w:rsidRDefault="00FF6011" w:rsidP="00FF6011">
      <w:pPr>
        <w:ind w:left="708"/>
        <w:jc w:val="both"/>
        <w:rPr>
          <w:rFonts w:ascii="Century Gothic" w:hAnsi="Century Gothic"/>
        </w:rPr>
      </w:pPr>
      <w:r w:rsidRPr="00223052">
        <w:rPr>
          <w:rFonts w:ascii="Century Gothic" w:hAnsi="Century Gothic"/>
        </w:rPr>
        <w:t>S’accorder entre service</w:t>
      </w:r>
      <w:r>
        <w:rPr>
          <w:rFonts w:ascii="Century Gothic" w:hAnsi="Century Gothic"/>
        </w:rPr>
        <w:t>s</w:t>
      </w:r>
      <w:r w:rsidRPr="00223052">
        <w:rPr>
          <w:rFonts w:ascii="Century Gothic" w:hAnsi="Century Gothic"/>
        </w:rPr>
        <w:t xml:space="preserve"> du PINF sur les modalités à adopter pour transmettre une information qui aura un impact sur le fonctionnement ou l’organisation du service.</w:t>
      </w:r>
    </w:p>
    <w:p w:rsidR="00FF6011" w:rsidRPr="00223052" w:rsidRDefault="00FF6011" w:rsidP="00FF6011">
      <w:pPr>
        <w:ind w:left="708"/>
        <w:jc w:val="both"/>
        <w:rPr>
          <w:rFonts w:ascii="Century Gothic" w:hAnsi="Century Gothic"/>
        </w:rPr>
      </w:pPr>
      <w:r w:rsidRPr="00223052">
        <w:rPr>
          <w:rFonts w:ascii="Century Gothic" w:hAnsi="Century Gothic"/>
        </w:rPr>
        <w:t xml:space="preserve">Définir le canal de pré-information du service, les informations à intégrer obligatoirement, le délai de prévenance interne. Egalement les modalités d’alertes spécifiques dans le cadre des mises à jour urgentes. </w:t>
      </w:r>
    </w:p>
    <w:p w:rsidR="00FF6011" w:rsidRPr="00223052" w:rsidRDefault="00FF6011" w:rsidP="00FF6011">
      <w:pPr>
        <w:ind w:left="708"/>
        <w:jc w:val="both"/>
        <w:rPr>
          <w:rFonts w:ascii="Century Gothic" w:hAnsi="Century Gothic"/>
        </w:rPr>
      </w:pPr>
      <w:r w:rsidRPr="00223052">
        <w:rPr>
          <w:rFonts w:ascii="Century Gothic" w:hAnsi="Century Gothic"/>
        </w:rPr>
        <w:t>Le travail effectué dans ce cadre doit aboutir à une charte de bonnes pratiques dans les relations entre les services du pôle informatique. Cette charte sera publiée pour que tout le monde puisse en avoir connaissance.</w:t>
      </w:r>
    </w:p>
    <w:p w:rsidR="00FF6011" w:rsidRPr="00223052" w:rsidRDefault="00FF6011" w:rsidP="00FF6011">
      <w:pPr>
        <w:ind w:left="708"/>
        <w:rPr>
          <w:rFonts w:ascii="Century Gothic" w:hAnsi="Century Gothic"/>
        </w:rPr>
      </w:pPr>
      <w:r w:rsidRPr="00223052">
        <w:rPr>
          <w:rFonts w:ascii="Century Gothic" w:hAnsi="Century Gothic"/>
        </w:rPr>
        <w:t>Groupe de travail participatif :</w:t>
      </w:r>
    </w:p>
    <w:p w:rsidR="00FF6011" w:rsidRDefault="00FF6011" w:rsidP="00FF6011">
      <w:pPr>
        <w:ind w:left="708"/>
        <w:jc w:val="both"/>
        <w:rPr>
          <w:rFonts w:ascii="Century Gothic" w:hAnsi="Century Gothic"/>
        </w:rPr>
      </w:pPr>
      <w:r w:rsidRPr="00223052">
        <w:rPr>
          <w:rFonts w:ascii="Century Gothic" w:hAnsi="Century Gothic"/>
        </w:rPr>
        <w:t xml:space="preserve">Le groupe de travail réunira les managers concernés mais également des agents volontaires dans chaque service du pôle. </w:t>
      </w:r>
    </w:p>
    <w:p w:rsidR="00FF6011" w:rsidRDefault="00FF6011" w:rsidP="00FF6011">
      <w:pPr>
        <w:ind w:left="708"/>
        <w:jc w:val="both"/>
        <w:rPr>
          <w:rFonts w:ascii="Century Gothic" w:hAnsi="Century Gothic"/>
        </w:rPr>
      </w:pPr>
    </w:p>
    <w:p w:rsidR="00FF6011" w:rsidRPr="00223052" w:rsidRDefault="00FF6011" w:rsidP="00FF6011">
      <w:pPr>
        <w:rPr>
          <w:rFonts w:ascii="Century Gothic" w:hAnsi="Century Gothic"/>
          <w:b/>
          <w:u w:val="single"/>
        </w:rPr>
      </w:pPr>
      <w:r>
        <w:rPr>
          <w:rFonts w:ascii="Century Gothic" w:hAnsi="Century Gothic"/>
          <w:b/>
          <w:u w:val="single"/>
        </w:rPr>
        <w:t>Relations interservices - attentes</w:t>
      </w:r>
    </w:p>
    <w:p w:rsidR="00FF6011" w:rsidRDefault="00FF6011" w:rsidP="00FF6011">
      <w:pPr>
        <w:ind w:left="708"/>
        <w:jc w:val="both"/>
        <w:rPr>
          <w:rFonts w:ascii="Century Gothic" w:hAnsi="Century Gothic"/>
        </w:rPr>
      </w:pPr>
      <w:r>
        <w:rPr>
          <w:rFonts w:ascii="Century Gothic" w:hAnsi="Century Gothic"/>
        </w:rPr>
        <w:t>Pour cette première réunion chaque manager était accompagné de 1 à 3 agents.</w:t>
      </w:r>
    </w:p>
    <w:p w:rsidR="00FF6011" w:rsidRDefault="00FF6011" w:rsidP="00FF6011">
      <w:pPr>
        <w:ind w:left="708"/>
        <w:jc w:val="both"/>
        <w:rPr>
          <w:rFonts w:ascii="Century Gothic" w:hAnsi="Century Gothic"/>
        </w:rPr>
      </w:pPr>
      <w:r>
        <w:rPr>
          <w:rFonts w:ascii="Century Gothic" w:hAnsi="Century Gothic"/>
        </w:rPr>
        <w:t>La liste des personnes prenant part au groupe de travail pourra éventuellement changer au gré des réunions.</w:t>
      </w:r>
    </w:p>
    <w:p w:rsidR="00FF6011" w:rsidRDefault="00FF6011" w:rsidP="00E0346A">
      <w:pPr>
        <w:ind w:left="708"/>
        <w:rPr>
          <w:rFonts w:ascii="Century Gothic" w:hAnsi="Century Gothic"/>
        </w:rPr>
      </w:pPr>
    </w:p>
    <w:p w:rsidR="0007618E" w:rsidRDefault="0007618E" w:rsidP="00E0346A">
      <w:pPr>
        <w:ind w:left="708"/>
        <w:rPr>
          <w:rFonts w:ascii="Century Gothic" w:hAnsi="Century Gothic"/>
        </w:rPr>
      </w:pPr>
    </w:p>
    <w:p w:rsidR="00FF6011" w:rsidRDefault="00AE0057" w:rsidP="00E0346A">
      <w:pPr>
        <w:ind w:left="708"/>
        <w:rPr>
          <w:rFonts w:ascii="Century Gothic" w:hAnsi="Century Gothic"/>
        </w:rPr>
      </w:pPr>
      <w:r>
        <w:rPr>
          <w:rFonts w:ascii="Century Gothic" w:hAnsi="Century Gothic"/>
        </w:rPr>
        <w:t xml:space="preserve">Avant d’observer </w:t>
      </w:r>
      <w:r w:rsidR="006B3018">
        <w:rPr>
          <w:rFonts w:ascii="Century Gothic" w:hAnsi="Century Gothic"/>
        </w:rPr>
        <w:t>plus en détail les échanges, ce qui fonctionne bien et ce qu’il faudrait améliorer (ce qui sera vu lors de prochaines réunion bipartites), nous avons opté pour un tour de table afin que chacun puisse exprimer ses attentes vis-à-vis des autres services.</w:t>
      </w:r>
    </w:p>
    <w:p w:rsidR="006B3018" w:rsidRDefault="006B3018" w:rsidP="00E0346A">
      <w:pPr>
        <w:ind w:left="708"/>
        <w:rPr>
          <w:rFonts w:ascii="Century Gothic" w:hAnsi="Century Gothic"/>
        </w:rPr>
      </w:pPr>
      <w:r>
        <w:rPr>
          <w:rFonts w:ascii="Century Gothic" w:hAnsi="Century Gothic"/>
        </w:rPr>
        <w:t>Cela a notamment pour but de savoir si ce qui est attendu d’un côté est réalisable de l’autre (suivant les attributions, droits, compétences …)</w:t>
      </w:r>
    </w:p>
    <w:p w:rsidR="006B3018" w:rsidRDefault="006B3018" w:rsidP="00E0346A">
      <w:pPr>
        <w:ind w:left="708"/>
        <w:rPr>
          <w:rFonts w:ascii="Century Gothic" w:hAnsi="Century Gothic"/>
        </w:rPr>
      </w:pPr>
      <w:r>
        <w:rPr>
          <w:rFonts w:ascii="Century Gothic" w:hAnsi="Century Gothic"/>
        </w:rPr>
        <w:t>Voici donc, ci-dessous, les différentes attentes exprimées par service.</w:t>
      </w:r>
    </w:p>
    <w:p w:rsidR="006B3018" w:rsidRDefault="006B3018" w:rsidP="00E0346A">
      <w:pPr>
        <w:ind w:left="708"/>
        <w:rPr>
          <w:rFonts w:ascii="Century Gothic" w:hAnsi="Century Gothic"/>
        </w:rPr>
      </w:pPr>
      <w:r>
        <w:rPr>
          <w:rFonts w:ascii="Century Gothic" w:hAnsi="Century Gothic"/>
        </w:rPr>
        <w:t>A noter que beaucoup de celles-ci sont déjà en place et apportent satisfaction.</w:t>
      </w:r>
    </w:p>
    <w:p w:rsidR="006B3018" w:rsidRDefault="006B3018" w:rsidP="00FF6011">
      <w:pPr>
        <w:ind w:left="708"/>
        <w:jc w:val="both"/>
        <w:rPr>
          <w:rFonts w:ascii="Century Gothic" w:hAnsi="Century Gothic"/>
        </w:rPr>
      </w:pPr>
    </w:p>
    <w:p w:rsidR="0007618E" w:rsidRDefault="0007618E" w:rsidP="00FF6011">
      <w:pPr>
        <w:ind w:left="708"/>
        <w:jc w:val="both"/>
        <w:rPr>
          <w:rFonts w:ascii="Century Gothic" w:hAnsi="Century Gothic"/>
        </w:rPr>
      </w:pPr>
    </w:p>
    <w:p w:rsidR="006B3018" w:rsidRPr="00E0346A" w:rsidRDefault="006B3018" w:rsidP="00E0346A">
      <w:pPr>
        <w:ind w:left="708"/>
        <w:rPr>
          <w:rFonts w:ascii="Century Gothic" w:hAnsi="Century Gothic"/>
          <w:b/>
        </w:rPr>
      </w:pPr>
      <w:r w:rsidRPr="00E0346A">
        <w:rPr>
          <w:rFonts w:ascii="Century Gothic" w:hAnsi="Century Gothic"/>
          <w:b/>
        </w:rPr>
        <w:t xml:space="preserve">- Attentes du SEMI </w:t>
      </w:r>
    </w:p>
    <w:p w:rsidR="006B3018" w:rsidRPr="00E0346A" w:rsidRDefault="006B3018" w:rsidP="00E0346A">
      <w:pPr>
        <w:pStyle w:val="Paragraphedeliste"/>
        <w:numPr>
          <w:ilvl w:val="0"/>
          <w:numId w:val="24"/>
        </w:numPr>
        <w:rPr>
          <w:rFonts w:ascii="Century Gothic" w:hAnsi="Century Gothic"/>
          <w:b/>
          <w:i/>
          <w:u w:val="single"/>
        </w:rPr>
      </w:pPr>
      <w:r w:rsidRPr="00E0346A">
        <w:rPr>
          <w:rFonts w:ascii="Century Gothic" w:hAnsi="Century Gothic"/>
          <w:b/>
          <w:i/>
          <w:u w:val="single"/>
        </w:rPr>
        <w:t>Par rapport au SDI</w:t>
      </w:r>
    </w:p>
    <w:p w:rsidR="006B3018" w:rsidRDefault="006B3018" w:rsidP="00E0346A">
      <w:pPr>
        <w:pStyle w:val="Paragraphedeliste"/>
        <w:ind w:left="1428"/>
        <w:rPr>
          <w:rFonts w:ascii="Century Gothic" w:hAnsi="Century Gothic"/>
        </w:rPr>
      </w:pPr>
      <w:r>
        <w:rPr>
          <w:rFonts w:ascii="Century Gothic" w:hAnsi="Century Gothic"/>
        </w:rPr>
        <w:t>- Une procédure de constitution, mise à disposition et demande de diffusion de package suivi</w:t>
      </w:r>
      <w:r w:rsidR="0089487F">
        <w:rPr>
          <w:rFonts w:ascii="Century Gothic" w:hAnsi="Century Gothic"/>
        </w:rPr>
        <w:t>e</w:t>
      </w:r>
      <w:r>
        <w:rPr>
          <w:rFonts w:ascii="Century Gothic" w:hAnsi="Century Gothic"/>
        </w:rPr>
        <w:t xml:space="preserve"> par l’ensemble du service (Stagiaires, CDD, agents ...)</w:t>
      </w:r>
      <w:r w:rsidR="005C5BA8">
        <w:rPr>
          <w:rFonts w:ascii="Century Gothic" w:hAnsi="Century Gothic"/>
        </w:rPr>
        <w:t xml:space="preserve"> </w:t>
      </w:r>
      <w:ins w:id="1" w:author="VALLET LUC" w:date="2018-10-03T09:01:00Z">
        <w:r w:rsidR="005C5BA8">
          <w:rPr>
            <w:rFonts w:ascii="Century Gothic" w:hAnsi="Century Gothic"/>
          </w:rPr>
          <w:t>Fabienne doit mettre à jour la procédure qui sera à disposition dans notre share-point.</w:t>
        </w:r>
      </w:ins>
    </w:p>
    <w:p w:rsidR="006B3018" w:rsidRDefault="006B3018" w:rsidP="00E0346A">
      <w:pPr>
        <w:pStyle w:val="Paragraphedeliste"/>
        <w:ind w:left="2127" w:hanging="699"/>
        <w:rPr>
          <w:rFonts w:ascii="Century Gothic" w:hAnsi="Century Gothic"/>
        </w:rPr>
      </w:pPr>
      <w:r>
        <w:rPr>
          <w:rFonts w:ascii="Century Gothic" w:hAnsi="Century Gothic"/>
        </w:rPr>
        <w:tab/>
      </w:r>
      <w:r w:rsidR="00E0346A">
        <w:rPr>
          <w:rFonts w:ascii="Century Gothic" w:hAnsi="Century Gothic"/>
        </w:rPr>
        <w:t xml:space="preserve">- </w:t>
      </w:r>
      <w:r>
        <w:rPr>
          <w:rFonts w:ascii="Century Gothic" w:hAnsi="Century Gothic"/>
        </w:rPr>
        <w:t>Packages innosetup avec inscription d’un numéro de version dans la base de registre</w:t>
      </w:r>
    </w:p>
    <w:p w:rsidR="006B3018" w:rsidRDefault="006B3018" w:rsidP="00E0346A">
      <w:pPr>
        <w:pStyle w:val="Paragraphedeliste"/>
        <w:ind w:left="1428"/>
        <w:rPr>
          <w:rFonts w:ascii="Century Gothic" w:hAnsi="Century Gothic"/>
        </w:rPr>
      </w:pPr>
      <w:r>
        <w:rPr>
          <w:rFonts w:ascii="Century Gothic" w:hAnsi="Century Gothic"/>
        </w:rPr>
        <w:tab/>
      </w:r>
      <w:r w:rsidR="00E0346A">
        <w:rPr>
          <w:rFonts w:ascii="Century Gothic" w:hAnsi="Century Gothic"/>
        </w:rPr>
        <w:t xml:space="preserve">- </w:t>
      </w:r>
      <w:r w:rsidR="00863263">
        <w:rPr>
          <w:rFonts w:ascii="Century Gothic" w:hAnsi="Century Gothic"/>
        </w:rPr>
        <w:t>T</w:t>
      </w:r>
      <w:r>
        <w:rPr>
          <w:rFonts w:ascii="Century Gothic" w:hAnsi="Century Gothic"/>
        </w:rPr>
        <w:t>ests suffisants</w:t>
      </w:r>
      <w:r w:rsidR="00863263">
        <w:rPr>
          <w:rFonts w:ascii="Century Gothic" w:hAnsi="Century Gothic"/>
        </w:rPr>
        <w:t>, sur des postes de production si possible</w:t>
      </w:r>
    </w:p>
    <w:p w:rsidR="006B3018" w:rsidRDefault="00E0346A" w:rsidP="00E0346A">
      <w:pPr>
        <w:pStyle w:val="Paragraphedeliste"/>
        <w:ind w:left="2127" w:hanging="699"/>
        <w:rPr>
          <w:rFonts w:ascii="Century Gothic" w:hAnsi="Century Gothic"/>
        </w:rPr>
      </w:pPr>
      <w:r>
        <w:rPr>
          <w:rFonts w:ascii="Century Gothic" w:hAnsi="Century Gothic"/>
        </w:rPr>
        <w:tab/>
        <w:t>- M</w:t>
      </w:r>
      <w:r w:rsidR="006B3018">
        <w:rPr>
          <w:rFonts w:ascii="Century Gothic" w:hAnsi="Century Gothic"/>
        </w:rPr>
        <w:t>ise à disposition du package sur la Doc_PSI avec modification de la fiche applicative lorsqu’il y a lieu et renommage de l’ancien exécutable en « .old »</w:t>
      </w:r>
    </w:p>
    <w:p w:rsidR="006B3018" w:rsidRDefault="00E0346A" w:rsidP="00E0346A">
      <w:pPr>
        <w:pStyle w:val="Paragraphedeliste"/>
        <w:ind w:left="2127" w:hanging="699"/>
        <w:rPr>
          <w:rFonts w:ascii="Century Gothic" w:hAnsi="Century Gothic"/>
        </w:rPr>
      </w:pPr>
      <w:r>
        <w:rPr>
          <w:rFonts w:ascii="Century Gothic" w:hAnsi="Century Gothic"/>
        </w:rPr>
        <w:tab/>
        <w:t xml:space="preserve">- </w:t>
      </w:r>
      <w:r w:rsidR="006B3018">
        <w:rPr>
          <w:rFonts w:ascii="Century Gothic" w:hAnsi="Century Gothic"/>
        </w:rPr>
        <w:t>Un ticket SDGDI de demande de service comportant l’application concernée et une date souhaitée d’installation/mise à jour</w:t>
      </w:r>
    </w:p>
    <w:p w:rsidR="006B3018" w:rsidRDefault="006B3018" w:rsidP="00E0346A">
      <w:pPr>
        <w:pStyle w:val="Paragraphedeliste"/>
        <w:ind w:left="1428"/>
        <w:rPr>
          <w:rFonts w:ascii="Century Gothic" w:hAnsi="Century Gothic"/>
        </w:rPr>
      </w:pPr>
      <w:r>
        <w:rPr>
          <w:rFonts w:ascii="Century Gothic" w:hAnsi="Century Gothic"/>
        </w:rPr>
        <w:t xml:space="preserve">-  </w:t>
      </w:r>
      <w:r w:rsidR="00863263">
        <w:rPr>
          <w:rFonts w:ascii="Century Gothic" w:hAnsi="Century Gothic"/>
        </w:rPr>
        <w:t>Des tickets complets et détaillés</w:t>
      </w:r>
      <w:r w:rsidR="00E0346A">
        <w:rPr>
          <w:rFonts w:ascii="Century Gothic" w:hAnsi="Century Gothic"/>
        </w:rPr>
        <w:t> :</w:t>
      </w:r>
    </w:p>
    <w:p w:rsidR="00863263" w:rsidRDefault="00863263" w:rsidP="00E0346A">
      <w:pPr>
        <w:pStyle w:val="Paragraphedeliste"/>
        <w:ind w:left="1428"/>
        <w:rPr>
          <w:rFonts w:ascii="Century Gothic" w:hAnsi="Century Gothic"/>
        </w:rPr>
      </w:pPr>
      <w:r>
        <w:rPr>
          <w:rFonts w:ascii="Century Gothic" w:hAnsi="Century Gothic"/>
        </w:rPr>
        <w:tab/>
      </w:r>
      <w:r w:rsidR="00E0346A">
        <w:rPr>
          <w:rFonts w:ascii="Century Gothic" w:hAnsi="Century Gothic"/>
        </w:rPr>
        <w:t xml:space="preserve">- </w:t>
      </w:r>
      <w:r>
        <w:rPr>
          <w:rFonts w:ascii="Century Gothic" w:hAnsi="Century Gothic"/>
        </w:rPr>
        <w:t>Date souhaitée de réalisation</w:t>
      </w:r>
    </w:p>
    <w:p w:rsidR="00863263" w:rsidRDefault="00863263" w:rsidP="00E0346A">
      <w:pPr>
        <w:pStyle w:val="Paragraphedeliste"/>
        <w:ind w:left="1428"/>
        <w:rPr>
          <w:rFonts w:ascii="Century Gothic" w:hAnsi="Century Gothic"/>
        </w:rPr>
      </w:pPr>
      <w:r>
        <w:rPr>
          <w:rFonts w:ascii="Century Gothic" w:hAnsi="Century Gothic"/>
        </w:rPr>
        <w:tab/>
      </w:r>
      <w:r w:rsidR="00E0346A">
        <w:rPr>
          <w:rFonts w:ascii="Century Gothic" w:hAnsi="Century Gothic"/>
        </w:rPr>
        <w:t xml:space="preserve">- </w:t>
      </w:r>
      <w:r>
        <w:rPr>
          <w:rFonts w:ascii="Century Gothic" w:hAnsi="Century Gothic"/>
        </w:rPr>
        <w:t>Postes ou utilisateurs concernés</w:t>
      </w:r>
      <w:r>
        <w:rPr>
          <w:rFonts w:ascii="Century Gothic" w:hAnsi="Century Gothic"/>
        </w:rPr>
        <w:tab/>
      </w:r>
    </w:p>
    <w:p w:rsidR="00E0346A" w:rsidRDefault="00863263" w:rsidP="00E0346A">
      <w:pPr>
        <w:pStyle w:val="Paragraphedeliste"/>
        <w:ind w:left="2127" w:hanging="699"/>
        <w:rPr>
          <w:rFonts w:ascii="Century Gothic" w:hAnsi="Century Gothic"/>
        </w:rPr>
      </w:pPr>
      <w:r>
        <w:rPr>
          <w:rFonts w:ascii="Century Gothic" w:hAnsi="Century Gothic"/>
        </w:rPr>
        <w:tab/>
      </w:r>
      <w:r w:rsidR="00E0346A">
        <w:rPr>
          <w:rFonts w:ascii="Century Gothic" w:hAnsi="Century Gothic"/>
        </w:rPr>
        <w:t xml:space="preserve">- </w:t>
      </w:r>
      <w:r>
        <w:rPr>
          <w:rFonts w:ascii="Century Gothic" w:hAnsi="Century Gothic"/>
        </w:rPr>
        <w:t>Pour les serveurs : espace disque nécessaire (calcul approximatif, interrogation d’autres caisses lorsqu’il s’agit d’application intégrées, …), RAM, exhaustivité des composants supplémentaires à la PLC à installer ou paramétrer</w:t>
      </w:r>
      <w:r w:rsidR="00E0346A">
        <w:rPr>
          <w:rFonts w:ascii="Century Gothic" w:hAnsi="Century Gothic"/>
        </w:rPr>
        <w:t>, des crons éventuels à mettre en place…</w:t>
      </w:r>
    </w:p>
    <w:p w:rsidR="00260B28" w:rsidRDefault="00260B28" w:rsidP="00260B28">
      <w:pPr>
        <w:pStyle w:val="Paragraphedeliste"/>
        <w:ind w:left="2127" w:hanging="699"/>
        <w:rPr>
          <w:rFonts w:ascii="Century Gothic" w:hAnsi="Century Gothic"/>
        </w:rPr>
      </w:pPr>
      <w:r>
        <w:rPr>
          <w:rFonts w:ascii="Century Gothic" w:hAnsi="Century Gothic"/>
        </w:rPr>
        <w:t>- Eviter les sollicitations directes lorsqu’il ne s’agit pas d’urgences, privilégier les tickets</w:t>
      </w:r>
    </w:p>
    <w:p w:rsidR="00863263" w:rsidRDefault="00E0346A" w:rsidP="00E0346A">
      <w:pPr>
        <w:pStyle w:val="Paragraphedeliste"/>
        <w:ind w:left="1428"/>
        <w:rPr>
          <w:rFonts w:ascii="Century Gothic" w:hAnsi="Century Gothic"/>
        </w:rPr>
      </w:pPr>
      <w:r>
        <w:rPr>
          <w:rFonts w:ascii="Century Gothic" w:hAnsi="Century Gothic"/>
        </w:rPr>
        <w:t>- Un support éventuel sur le domaine Linux ou une réflexion conjointe sur certains problèmes</w:t>
      </w:r>
      <w:ins w:id="2" w:author="VALLET LUC" w:date="2018-10-03T09:02:00Z">
        <w:r w:rsidR="005C5BA8">
          <w:rPr>
            <w:rFonts w:ascii="Century Gothic" w:hAnsi="Century Gothic"/>
          </w:rPr>
          <w:t>.</w:t>
        </w:r>
      </w:ins>
    </w:p>
    <w:p w:rsidR="006B3018" w:rsidRDefault="00E0346A" w:rsidP="00E0346A">
      <w:pPr>
        <w:pStyle w:val="Paragraphedeliste"/>
        <w:ind w:left="1428"/>
        <w:rPr>
          <w:ins w:id="3" w:author="VALLET LUC" w:date="2018-10-03T09:03:00Z"/>
          <w:rFonts w:ascii="Century Gothic" w:hAnsi="Century Gothic"/>
        </w:rPr>
      </w:pPr>
      <w:r>
        <w:rPr>
          <w:rFonts w:ascii="Century Gothic" w:hAnsi="Century Gothic"/>
        </w:rPr>
        <w:t>- Un support éventuel sur le domaine des bases de données ou une réflexion conjointe sur certains problèmes</w:t>
      </w:r>
      <w:ins w:id="4" w:author="VALLET LUC" w:date="2018-10-03T09:03:00Z">
        <w:r w:rsidR="005C5BA8">
          <w:rPr>
            <w:rFonts w:ascii="Century Gothic" w:hAnsi="Century Gothic"/>
          </w:rPr>
          <w:t xml:space="preserve"> . Sur ces deux derniers points il faut bien délimiter le </w:t>
        </w:r>
        <w:r w:rsidR="005C5BA8">
          <w:rPr>
            <w:rFonts w:ascii="Century Gothic" w:hAnsi="Century Gothic"/>
          </w:rPr>
          <w:lastRenderedPageBreak/>
          <w:t>périmètre de chacun, sans s</w:t>
        </w:r>
      </w:ins>
      <w:ins w:id="5" w:author="VALLET LUC" w:date="2018-10-03T09:04:00Z">
        <w:r w:rsidR="005C5BA8">
          <w:rPr>
            <w:rFonts w:ascii="Century Gothic" w:hAnsi="Century Gothic"/>
          </w:rPr>
          <w:t>’enfermer chacun sur ses postiions. Le domaine de la gestion de serveurs Linux ou de base de données est</w:t>
        </w:r>
      </w:ins>
      <w:ins w:id="6" w:author="VALLET LUC" w:date="2018-10-03T09:05:00Z">
        <w:r w:rsidR="005C5BA8">
          <w:rPr>
            <w:rFonts w:ascii="Century Gothic" w:hAnsi="Century Gothic"/>
          </w:rPr>
          <w:t xml:space="preserve"> </w:t>
        </w:r>
      </w:ins>
      <w:ins w:id="7" w:author="VALLET LUC" w:date="2018-10-03T09:04:00Z">
        <w:r w:rsidR="005C5BA8">
          <w:rPr>
            <w:rFonts w:ascii="Century Gothic" w:hAnsi="Century Gothic"/>
          </w:rPr>
          <w:t>vaste</w:t>
        </w:r>
      </w:ins>
      <w:ins w:id="8" w:author="VALLET LUC" w:date="2018-10-03T09:05:00Z">
        <w:r w:rsidR="005C5BA8">
          <w:rPr>
            <w:rFonts w:ascii="Century Gothic" w:hAnsi="Century Gothic"/>
          </w:rPr>
          <w:t>.</w:t>
        </w:r>
      </w:ins>
    </w:p>
    <w:p w:rsidR="005C5BA8" w:rsidRDefault="005C5BA8" w:rsidP="00E0346A">
      <w:pPr>
        <w:pStyle w:val="Paragraphedeliste"/>
        <w:ind w:left="1428"/>
        <w:rPr>
          <w:rFonts w:ascii="Century Gothic" w:hAnsi="Century Gothic"/>
        </w:rPr>
      </w:pPr>
    </w:p>
    <w:p w:rsidR="00DB37BE" w:rsidRDefault="00DB37BE" w:rsidP="00E0346A">
      <w:pPr>
        <w:pStyle w:val="Paragraphedeliste"/>
        <w:ind w:left="1428"/>
        <w:rPr>
          <w:rFonts w:ascii="Century Gothic" w:hAnsi="Century Gothic"/>
        </w:rPr>
      </w:pPr>
      <w:r>
        <w:rPr>
          <w:rFonts w:ascii="Century Gothic" w:hAnsi="Century Gothic"/>
        </w:rPr>
        <w:t>- Un support concernant les applications locales et intégrées</w:t>
      </w:r>
    </w:p>
    <w:p w:rsidR="00E0346A" w:rsidRDefault="00E0346A" w:rsidP="00E0346A">
      <w:pPr>
        <w:pStyle w:val="Paragraphedeliste"/>
        <w:ind w:left="1428"/>
        <w:rPr>
          <w:rFonts w:ascii="Century Gothic" w:hAnsi="Century Gothic"/>
        </w:rPr>
      </w:pPr>
      <w:r>
        <w:rPr>
          <w:rFonts w:ascii="Century Gothic" w:hAnsi="Century Gothic"/>
        </w:rPr>
        <w:t xml:space="preserve">- Pour le niveau 1 : </w:t>
      </w:r>
    </w:p>
    <w:p w:rsidR="00E0346A" w:rsidRDefault="00E0346A" w:rsidP="006D0099">
      <w:pPr>
        <w:pStyle w:val="Paragraphedeliste"/>
        <w:ind w:left="2127" w:hanging="699"/>
        <w:rPr>
          <w:rFonts w:ascii="Century Gothic" w:hAnsi="Century Gothic"/>
        </w:rPr>
      </w:pPr>
      <w:r>
        <w:rPr>
          <w:rFonts w:ascii="Century Gothic" w:hAnsi="Century Gothic"/>
        </w:rPr>
        <w:tab/>
        <w:t xml:space="preserve">- </w:t>
      </w:r>
      <w:r w:rsidR="006D0099">
        <w:rPr>
          <w:rFonts w:ascii="Century Gothic" w:hAnsi="Century Gothic"/>
        </w:rPr>
        <w:t>Des tickets complétés lorsque le demandeur n’a pas indiqué des éléments nécessaires (nom et adresse du poste, application concernée, message d’erreur éventuel, nom et numéro de l’agent…)</w:t>
      </w:r>
    </w:p>
    <w:p w:rsidR="005B318A" w:rsidRDefault="006D0099" w:rsidP="006D0099">
      <w:pPr>
        <w:pStyle w:val="Paragraphedeliste"/>
        <w:ind w:left="2127" w:hanging="699"/>
        <w:rPr>
          <w:rFonts w:ascii="Century Gothic" w:hAnsi="Century Gothic"/>
        </w:rPr>
      </w:pPr>
      <w:r>
        <w:rPr>
          <w:rFonts w:ascii="Century Gothic" w:hAnsi="Century Gothic"/>
        </w:rPr>
        <w:tab/>
        <w:t xml:space="preserve">- </w:t>
      </w:r>
      <w:r w:rsidR="005B318A">
        <w:rPr>
          <w:rFonts w:ascii="Century Gothic" w:hAnsi="Century Gothic"/>
        </w:rPr>
        <w:t>Un minimum de tests si résolution non possible, avant transmission en N2</w:t>
      </w:r>
    </w:p>
    <w:p w:rsidR="006D0099" w:rsidRDefault="005B318A" w:rsidP="006D0099">
      <w:pPr>
        <w:pStyle w:val="Paragraphedeliste"/>
        <w:ind w:left="2127" w:hanging="699"/>
        <w:rPr>
          <w:rFonts w:ascii="Century Gothic" w:hAnsi="Century Gothic"/>
        </w:rPr>
      </w:pPr>
      <w:r>
        <w:rPr>
          <w:rFonts w:ascii="Century Gothic" w:hAnsi="Century Gothic"/>
        </w:rPr>
        <w:tab/>
        <w:t xml:space="preserve">- </w:t>
      </w:r>
      <w:r w:rsidR="006D0099">
        <w:rPr>
          <w:rFonts w:ascii="Century Gothic" w:hAnsi="Century Gothic"/>
        </w:rPr>
        <w:t>Des suivis détaillés</w:t>
      </w:r>
      <w:r w:rsidR="00D26373">
        <w:rPr>
          <w:rFonts w:ascii="Century Gothic" w:hAnsi="Century Gothic"/>
        </w:rPr>
        <w:t xml:space="preserve"> dans les tickets</w:t>
      </w:r>
      <w:r w:rsidR="006D0099">
        <w:rPr>
          <w:rFonts w:ascii="Century Gothic" w:hAnsi="Century Gothic"/>
        </w:rPr>
        <w:t xml:space="preserve"> pour indiquer ce qui a été fait (rappel de la personne, test de ping, test de l’utilisateur sur un autre poste, …)</w:t>
      </w:r>
    </w:p>
    <w:p w:rsidR="006D0099" w:rsidRDefault="006D0099" w:rsidP="006D0099">
      <w:pPr>
        <w:pStyle w:val="Paragraphedeliste"/>
        <w:ind w:left="2127" w:hanging="699"/>
        <w:rPr>
          <w:rFonts w:ascii="Century Gothic" w:hAnsi="Century Gothic"/>
        </w:rPr>
      </w:pPr>
    </w:p>
    <w:p w:rsidR="004528D9" w:rsidRDefault="004528D9" w:rsidP="004528D9">
      <w:pPr>
        <w:pStyle w:val="Paragraphedeliste"/>
        <w:numPr>
          <w:ilvl w:val="0"/>
          <w:numId w:val="24"/>
        </w:numPr>
        <w:rPr>
          <w:rFonts w:ascii="Century Gothic" w:hAnsi="Century Gothic"/>
          <w:b/>
          <w:i/>
          <w:u w:val="single"/>
        </w:rPr>
      </w:pPr>
      <w:r w:rsidRPr="00E0346A">
        <w:rPr>
          <w:rFonts w:ascii="Century Gothic" w:hAnsi="Century Gothic"/>
          <w:b/>
          <w:i/>
          <w:u w:val="single"/>
        </w:rPr>
        <w:t>Par rapport au S</w:t>
      </w:r>
      <w:r>
        <w:rPr>
          <w:rFonts w:ascii="Century Gothic" w:hAnsi="Century Gothic"/>
          <w:b/>
          <w:i/>
          <w:u w:val="single"/>
        </w:rPr>
        <w:t>AN</w:t>
      </w:r>
    </w:p>
    <w:p w:rsidR="004528D9" w:rsidRPr="004528D9" w:rsidRDefault="004528D9" w:rsidP="004528D9">
      <w:pPr>
        <w:pStyle w:val="Paragraphedeliste"/>
        <w:ind w:left="1428"/>
        <w:rPr>
          <w:rFonts w:ascii="Century Gothic" w:hAnsi="Century Gothic"/>
          <w:b/>
          <w:i/>
          <w:u w:val="single"/>
        </w:rPr>
      </w:pPr>
      <w:r w:rsidRPr="004528D9">
        <w:rPr>
          <w:rFonts w:ascii="Century Gothic" w:hAnsi="Century Gothic"/>
        </w:rPr>
        <w:t>-  Des tickets complets et détaillés :</w:t>
      </w:r>
    </w:p>
    <w:p w:rsidR="004528D9" w:rsidRDefault="004528D9" w:rsidP="004528D9">
      <w:pPr>
        <w:pStyle w:val="Paragraphedeliste"/>
        <w:ind w:left="1428"/>
        <w:rPr>
          <w:rFonts w:ascii="Century Gothic" w:hAnsi="Century Gothic"/>
        </w:rPr>
      </w:pPr>
      <w:r>
        <w:rPr>
          <w:rFonts w:ascii="Century Gothic" w:hAnsi="Century Gothic"/>
        </w:rPr>
        <w:tab/>
        <w:t xml:space="preserve">- Date souhaitée de réalisation </w:t>
      </w:r>
    </w:p>
    <w:p w:rsidR="004528D9" w:rsidRDefault="004528D9" w:rsidP="004528D9">
      <w:pPr>
        <w:pStyle w:val="Paragraphedeliste"/>
        <w:ind w:left="1428"/>
        <w:rPr>
          <w:rFonts w:ascii="Century Gothic" w:hAnsi="Century Gothic"/>
        </w:rPr>
      </w:pPr>
      <w:r>
        <w:rPr>
          <w:rFonts w:ascii="Century Gothic" w:hAnsi="Century Gothic"/>
        </w:rPr>
        <w:tab/>
        <w:t>- Postes ou utilisateurs concernés</w:t>
      </w:r>
      <w:r>
        <w:rPr>
          <w:rFonts w:ascii="Century Gothic" w:hAnsi="Century Gothic"/>
        </w:rPr>
        <w:tab/>
      </w:r>
    </w:p>
    <w:p w:rsidR="004528D9" w:rsidRDefault="004528D9" w:rsidP="004528D9">
      <w:pPr>
        <w:pStyle w:val="Paragraphedeliste"/>
        <w:ind w:left="1428"/>
        <w:rPr>
          <w:rFonts w:ascii="Century Gothic" w:hAnsi="Century Gothic"/>
        </w:rPr>
      </w:pPr>
      <w:r>
        <w:rPr>
          <w:rFonts w:ascii="Century Gothic" w:hAnsi="Century Gothic"/>
        </w:rPr>
        <w:tab/>
        <w:t xml:space="preserve">- Pour les </w:t>
      </w:r>
      <w:r w:rsidR="00DB37BE">
        <w:rPr>
          <w:rFonts w:ascii="Century Gothic" w:hAnsi="Century Gothic"/>
        </w:rPr>
        <w:t>diffusions, ordre des packages</w:t>
      </w:r>
    </w:p>
    <w:p w:rsidR="00260B28" w:rsidRDefault="00260B28" w:rsidP="00260B28">
      <w:pPr>
        <w:pStyle w:val="Paragraphedeliste"/>
        <w:ind w:left="2127" w:hanging="699"/>
        <w:rPr>
          <w:rFonts w:ascii="Century Gothic" w:hAnsi="Century Gothic"/>
        </w:rPr>
      </w:pPr>
      <w:r>
        <w:rPr>
          <w:rFonts w:ascii="Century Gothic" w:hAnsi="Century Gothic"/>
        </w:rPr>
        <w:tab/>
        <w:t>- Pour la création de services ISS (nouvelles applis ou compléments d’habilitations), joindre la LR ou l’annexe (ou le lien)</w:t>
      </w:r>
    </w:p>
    <w:p w:rsidR="00DB37BE" w:rsidRDefault="00DB37BE" w:rsidP="00DB37BE">
      <w:pPr>
        <w:pStyle w:val="Paragraphedeliste"/>
        <w:ind w:left="2127" w:hanging="699"/>
        <w:rPr>
          <w:rFonts w:ascii="Century Gothic" w:hAnsi="Century Gothic"/>
        </w:rPr>
      </w:pPr>
      <w:r>
        <w:rPr>
          <w:rFonts w:ascii="Century Gothic" w:hAnsi="Century Gothic"/>
        </w:rPr>
        <w:t>- Eviter les sollicitations directes lorsqu’il ne s’agit pas d’urgences</w:t>
      </w:r>
      <w:r w:rsidR="00260B28">
        <w:rPr>
          <w:rFonts w:ascii="Century Gothic" w:hAnsi="Century Gothic"/>
        </w:rPr>
        <w:t>, privilégier les tickets</w:t>
      </w:r>
    </w:p>
    <w:p w:rsidR="00DB37BE" w:rsidRDefault="00DB37BE" w:rsidP="00DB37BE">
      <w:pPr>
        <w:pStyle w:val="Paragraphedeliste"/>
        <w:ind w:left="1418" w:firstLine="10"/>
        <w:rPr>
          <w:rFonts w:ascii="Century Gothic" w:hAnsi="Century Gothic"/>
        </w:rPr>
      </w:pPr>
      <w:r>
        <w:rPr>
          <w:rFonts w:ascii="Century Gothic" w:hAnsi="Century Gothic"/>
        </w:rPr>
        <w:t>- Un support sur les applications nationales (demande d’informations, de documentations, …)</w:t>
      </w:r>
    </w:p>
    <w:p w:rsidR="00DB37BE" w:rsidRDefault="000C0C81" w:rsidP="000C0C81">
      <w:pPr>
        <w:pStyle w:val="Paragraphedeliste"/>
        <w:ind w:left="1418" w:firstLine="10"/>
        <w:rPr>
          <w:rFonts w:ascii="Century Gothic" w:hAnsi="Century Gothic"/>
        </w:rPr>
      </w:pPr>
      <w:r>
        <w:rPr>
          <w:rFonts w:ascii="Century Gothic" w:hAnsi="Century Gothic"/>
        </w:rPr>
        <w:t>- la liste des applications nationales supportées par le SAN (y compris applications comptables) et leurs administrateurs fonctionnels lorsqu’il y en a (y compris suppléants)</w:t>
      </w:r>
    </w:p>
    <w:p w:rsidR="000C0C81" w:rsidRDefault="000C0C81" w:rsidP="000C0C81">
      <w:pPr>
        <w:pStyle w:val="Paragraphedeliste"/>
        <w:ind w:left="1418" w:firstLine="10"/>
        <w:rPr>
          <w:rFonts w:ascii="Century Gothic" w:hAnsi="Century Gothic"/>
        </w:rPr>
      </w:pPr>
    </w:p>
    <w:p w:rsidR="00DB37BE" w:rsidRDefault="00DB37BE" w:rsidP="004528D9">
      <w:pPr>
        <w:pStyle w:val="Paragraphedeliste"/>
        <w:ind w:left="1428"/>
        <w:rPr>
          <w:rFonts w:ascii="Century Gothic" w:hAnsi="Century Gothic"/>
        </w:rPr>
      </w:pPr>
    </w:p>
    <w:p w:rsidR="000C0C81" w:rsidRPr="00E0346A" w:rsidRDefault="000C0C81" w:rsidP="000C0C81">
      <w:pPr>
        <w:ind w:left="708"/>
        <w:rPr>
          <w:rFonts w:ascii="Century Gothic" w:hAnsi="Century Gothic"/>
          <w:b/>
        </w:rPr>
      </w:pPr>
      <w:r>
        <w:rPr>
          <w:rFonts w:ascii="Century Gothic" w:hAnsi="Century Gothic"/>
          <w:b/>
        </w:rPr>
        <w:t>- Attentes du SD</w:t>
      </w:r>
      <w:r w:rsidRPr="00E0346A">
        <w:rPr>
          <w:rFonts w:ascii="Century Gothic" w:hAnsi="Century Gothic"/>
          <w:b/>
        </w:rPr>
        <w:t xml:space="preserve">I </w:t>
      </w:r>
    </w:p>
    <w:p w:rsidR="000C0C81" w:rsidRPr="00E0346A" w:rsidRDefault="000C0C81" w:rsidP="000C0C81">
      <w:pPr>
        <w:pStyle w:val="Paragraphedeliste"/>
        <w:numPr>
          <w:ilvl w:val="0"/>
          <w:numId w:val="24"/>
        </w:numPr>
        <w:rPr>
          <w:rFonts w:ascii="Century Gothic" w:hAnsi="Century Gothic"/>
          <w:b/>
          <w:i/>
          <w:u w:val="single"/>
        </w:rPr>
      </w:pPr>
      <w:r>
        <w:rPr>
          <w:rFonts w:ascii="Century Gothic" w:hAnsi="Century Gothic"/>
          <w:b/>
          <w:i/>
          <w:u w:val="single"/>
        </w:rPr>
        <w:t>Par rapport au SAN</w:t>
      </w:r>
    </w:p>
    <w:p w:rsidR="000C0C81" w:rsidRDefault="000C0C81" w:rsidP="000C0C81">
      <w:pPr>
        <w:pStyle w:val="Paragraphedeliste"/>
        <w:ind w:left="1428"/>
        <w:rPr>
          <w:rFonts w:ascii="Century Gothic" w:hAnsi="Century Gothic"/>
        </w:rPr>
      </w:pPr>
      <w:r>
        <w:rPr>
          <w:rFonts w:ascii="Century Gothic" w:hAnsi="Century Gothic"/>
        </w:rPr>
        <w:t xml:space="preserve">- Echanges pour les éventuelles labélisations </w:t>
      </w:r>
      <w:r w:rsidR="00526996">
        <w:rPr>
          <w:rFonts w:ascii="Century Gothic" w:hAnsi="Century Gothic"/>
        </w:rPr>
        <w:t>(THEMIS, SCOR)</w:t>
      </w:r>
    </w:p>
    <w:p w:rsidR="00526996" w:rsidRDefault="00526996" w:rsidP="000C0C81">
      <w:pPr>
        <w:pStyle w:val="Paragraphedeliste"/>
        <w:ind w:left="1428"/>
        <w:rPr>
          <w:rFonts w:ascii="Century Gothic" w:hAnsi="Century Gothic"/>
        </w:rPr>
      </w:pPr>
      <w:r>
        <w:rPr>
          <w:rFonts w:ascii="Century Gothic" w:hAnsi="Century Gothic"/>
        </w:rPr>
        <w:t>- Procédure de validation des applications locales</w:t>
      </w:r>
    </w:p>
    <w:p w:rsidR="006655EA" w:rsidRDefault="006655EA" w:rsidP="006655EA">
      <w:pPr>
        <w:pStyle w:val="Paragraphedeliste"/>
        <w:ind w:left="1418" w:firstLine="10"/>
        <w:rPr>
          <w:rFonts w:ascii="Century Gothic" w:hAnsi="Century Gothic"/>
        </w:rPr>
      </w:pPr>
      <w:r>
        <w:rPr>
          <w:rFonts w:ascii="Century Gothic" w:hAnsi="Century Gothic"/>
        </w:rPr>
        <w:t>- la liste des applications nationales supportées par le SAN (y compris applications comptables) et leurs administrateurs fonctionnels lorsqu’il y en a (y compris suppléants)</w:t>
      </w:r>
    </w:p>
    <w:p w:rsidR="00526996" w:rsidRDefault="00526996" w:rsidP="000C0C81">
      <w:pPr>
        <w:pStyle w:val="Paragraphedeliste"/>
        <w:ind w:left="1428"/>
        <w:rPr>
          <w:rFonts w:ascii="Century Gothic" w:hAnsi="Century Gothic"/>
        </w:rPr>
      </w:pPr>
    </w:p>
    <w:p w:rsidR="006655EA" w:rsidRDefault="006655EA" w:rsidP="006655EA">
      <w:pPr>
        <w:pStyle w:val="Paragraphedeliste"/>
        <w:numPr>
          <w:ilvl w:val="0"/>
          <w:numId w:val="24"/>
        </w:numPr>
        <w:rPr>
          <w:rFonts w:ascii="Century Gothic" w:hAnsi="Century Gothic"/>
          <w:b/>
          <w:i/>
          <w:u w:val="single"/>
        </w:rPr>
      </w:pPr>
      <w:r>
        <w:rPr>
          <w:rFonts w:ascii="Century Gothic" w:hAnsi="Century Gothic"/>
          <w:b/>
          <w:i/>
          <w:u w:val="single"/>
        </w:rPr>
        <w:t>Par rapport au SEMI</w:t>
      </w:r>
    </w:p>
    <w:p w:rsidR="006655EA" w:rsidRDefault="006655EA" w:rsidP="006655EA">
      <w:pPr>
        <w:pStyle w:val="Paragraphedeliste"/>
        <w:ind w:left="1428"/>
        <w:rPr>
          <w:rFonts w:ascii="Century Gothic" w:hAnsi="Century Gothic"/>
        </w:rPr>
      </w:pPr>
      <w:r>
        <w:rPr>
          <w:rFonts w:ascii="Century Gothic" w:hAnsi="Century Gothic"/>
        </w:rPr>
        <w:t>- Sauvegarde des bases de données de tout type (par dump des bases)</w:t>
      </w:r>
    </w:p>
    <w:p w:rsidR="006655EA" w:rsidRDefault="006655EA" w:rsidP="006655EA">
      <w:pPr>
        <w:pStyle w:val="Paragraphedeliste"/>
        <w:ind w:left="1428"/>
        <w:rPr>
          <w:rFonts w:ascii="Century Gothic" w:hAnsi="Century Gothic"/>
        </w:rPr>
      </w:pPr>
      <w:r>
        <w:rPr>
          <w:rFonts w:ascii="Century Gothic" w:hAnsi="Century Gothic"/>
        </w:rPr>
        <w:t>- Etre autonomes (SDI) pour restauration rapide des bases (sans passer par AVAMAR)</w:t>
      </w:r>
    </w:p>
    <w:p w:rsidR="006655EA" w:rsidRDefault="006655EA" w:rsidP="006655EA">
      <w:pPr>
        <w:pStyle w:val="Paragraphedeliste"/>
        <w:ind w:left="1428"/>
        <w:rPr>
          <w:rFonts w:ascii="Century Gothic" w:hAnsi="Century Gothic"/>
        </w:rPr>
      </w:pPr>
      <w:r>
        <w:rPr>
          <w:rFonts w:ascii="Century Gothic" w:hAnsi="Century Gothic"/>
        </w:rPr>
        <w:lastRenderedPageBreak/>
        <w:t>- Réalisation de télédiffusions (installations, mises à jour, …)</w:t>
      </w:r>
    </w:p>
    <w:p w:rsidR="006655EA" w:rsidRDefault="006655EA" w:rsidP="006655EA">
      <w:pPr>
        <w:pStyle w:val="Paragraphedeliste"/>
        <w:ind w:left="1428"/>
        <w:rPr>
          <w:rFonts w:ascii="Century Gothic" w:hAnsi="Century Gothic"/>
        </w:rPr>
      </w:pPr>
      <w:r>
        <w:rPr>
          <w:rFonts w:ascii="Century Gothic" w:hAnsi="Century Gothic"/>
        </w:rPr>
        <w:t xml:space="preserve">- </w:t>
      </w:r>
      <w:r w:rsidR="00E0640E">
        <w:rPr>
          <w:rFonts w:ascii="Century Gothic" w:hAnsi="Century Gothic"/>
        </w:rPr>
        <w:t>Support éventuel sur Jalios</w:t>
      </w:r>
    </w:p>
    <w:p w:rsidR="00E0640E" w:rsidRDefault="00E0640E" w:rsidP="006655EA">
      <w:pPr>
        <w:pStyle w:val="Paragraphedeliste"/>
        <w:ind w:left="1428"/>
        <w:rPr>
          <w:rFonts w:ascii="Century Gothic" w:hAnsi="Century Gothic"/>
        </w:rPr>
      </w:pPr>
      <w:r>
        <w:rPr>
          <w:rFonts w:ascii="Century Gothic" w:hAnsi="Century Gothic"/>
        </w:rPr>
        <w:t>- Cartographie PRTG à élaborer par rapport aux besoins du SDI</w:t>
      </w:r>
    </w:p>
    <w:p w:rsidR="00E0640E" w:rsidRDefault="00D26373" w:rsidP="006655EA">
      <w:pPr>
        <w:pStyle w:val="Paragraphedeliste"/>
        <w:ind w:left="1428"/>
        <w:rPr>
          <w:rFonts w:ascii="Century Gothic" w:hAnsi="Century Gothic"/>
        </w:rPr>
      </w:pPr>
      <w:r>
        <w:rPr>
          <w:rFonts w:ascii="Century Gothic" w:hAnsi="Century Gothic"/>
        </w:rPr>
        <w:t>- Support éventuel sur Docker</w:t>
      </w:r>
      <w:ins w:id="9" w:author="VALLET LUC" w:date="2018-10-03T09:06:00Z">
        <w:r w:rsidR="005C5BA8">
          <w:rPr>
            <w:rFonts w:ascii="Century Gothic" w:hAnsi="Century Gothic"/>
          </w:rPr>
          <w:t>, il est prévu un minimum de transfert de connaisance technique du SDI vers le SEMI</w:t>
        </w:r>
      </w:ins>
      <w:bookmarkStart w:id="10" w:name="_GoBack"/>
      <w:bookmarkEnd w:id="10"/>
    </w:p>
    <w:p w:rsidR="00D26373" w:rsidRDefault="00D26373" w:rsidP="006655EA">
      <w:pPr>
        <w:pStyle w:val="Paragraphedeliste"/>
        <w:ind w:left="1428"/>
        <w:rPr>
          <w:rFonts w:ascii="Century Gothic" w:hAnsi="Century Gothic"/>
        </w:rPr>
      </w:pPr>
    </w:p>
    <w:p w:rsidR="00D26373" w:rsidRPr="00E0346A" w:rsidRDefault="00D26373" w:rsidP="00D26373">
      <w:pPr>
        <w:ind w:left="708"/>
        <w:rPr>
          <w:rFonts w:ascii="Century Gothic" w:hAnsi="Century Gothic"/>
          <w:b/>
        </w:rPr>
      </w:pPr>
      <w:r>
        <w:rPr>
          <w:rFonts w:ascii="Century Gothic" w:hAnsi="Century Gothic"/>
          <w:b/>
        </w:rPr>
        <w:t>- Attentes du SAN</w:t>
      </w:r>
      <w:r w:rsidRPr="00E0346A">
        <w:rPr>
          <w:rFonts w:ascii="Century Gothic" w:hAnsi="Century Gothic"/>
          <w:b/>
        </w:rPr>
        <w:t xml:space="preserve"> </w:t>
      </w:r>
    </w:p>
    <w:p w:rsidR="00D26373" w:rsidRPr="00E0346A" w:rsidRDefault="00D26373" w:rsidP="00D26373">
      <w:pPr>
        <w:pStyle w:val="Paragraphedeliste"/>
        <w:numPr>
          <w:ilvl w:val="0"/>
          <w:numId w:val="24"/>
        </w:numPr>
        <w:rPr>
          <w:rFonts w:ascii="Century Gothic" w:hAnsi="Century Gothic"/>
          <w:b/>
          <w:i/>
          <w:u w:val="single"/>
        </w:rPr>
      </w:pPr>
      <w:r>
        <w:rPr>
          <w:rFonts w:ascii="Century Gothic" w:hAnsi="Century Gothic"/>
          <w:b/>
          <w:i/>
          <w:u w:val="single"/>
        </w:rPr>
        <w:t>Par rapport au SDI</w:t>
      </w:r>
    </w:p>
    <w:p w:rsidR="00D26373" w:rsidRDefault="00D26373" w:rsidP="00D26373">
      <w:pPr>
        <w:pStyle w:val="Paragraphedeliste"/>
        <w:ind w:left="1428"/>
        <w:rPr>
          <w:rFonts w:ascii="Century Gothic" w:hAnsi="Century Gothic"/>
        </w:rPr>
      </w:pPr>
      <w:r>
        <w:rPr>
          <w:rFonts w:ascii="Century Gothic" w:hAnsi="Century Gothic"/>
        </w:rPr>
        <w:t xml:space="preserve">- </w:t>
      </w:r>
      <w:r w:rsidRPr="00C37C1E">
        <w:rPr>
          <w:rFonts w:ascii="Century Gothic" w:hAnsi="Century Gothic"/>
          <w:strike/>
        </w:rPr>
        <w:t>Echanges par mails ou en direct à continuer</w:t>
      </w:r>
      <w:r w:rsidR="00C37C1E" w:rsidRPr="00C37C1E">
        <w:rPr>
          <w:rFonts w:ascii="Century Gothic" w:hAnsi="Century Gothic"/>
        </w:rPr>
        <w:t xml:space="preserve">  </w:t>
      </w:r>
      <w:r w:rsidR="00C37C1E" w:rsidRPr="00C37C1E">
        <w:rPr>
          <w:rFonts w:ascii="Century Gothic" w:hAnsi="Century Gothic"/>
          <w:color w:val="7030A0"/>
        </w:rPr>
        <w:t>Poursuite de</w:t>
      </w:r>
      <w:r w:rsidR="00C37C1E">
        <w:rPr>
          <w:rFonts w:ascii="Century Gothic" w:hAnsi="Century Gothic"/>
          <w:color w:val="7030A0"/>
        </w:rPr>
        <w:t xml:space="preserve">s échanges déjà mis en place (tickets, mails ou échanges directs selon le besoin). </w:t>
      </w:r>
    </w:p>
    <w:p w:rsidR="00D26373" w:rsidRDefault="00D26373" w:rsidP="00D26373">
      <w:pPr>
        <w:pStyle w:val="Paragraphedeliste"/>
        <w:ind w:left="1428"/>
        <w:rPr>
          <w:rFonts w:ascii="Century Gothic" w:hAnsi="Century Gothic"/>
        </w:rPr>
      </w:pPr>
      <w:r>
        <w:rPr>
          <w:rFonts w:ascii="Century Gothic" w:hAnsi="Century Gothic"/>
        </w:rPr>
        <w:t>- Tickets concernant les applications nationales à mettre en N2 rapidement après un minimum de vérifications</w:t>
      </w:r>
      <w:r w:rsidR="00C37C1E">
        <w:rPr>
          <w:rFonts w:ascii="Century Gothic" w:hAnsi="Century Gothic"/>
        </w:rPr>
        <w:t xml:space="preserve"> </w:t>
      </w:r>
      <w:r w:rsidR="00C37C1E" w:rsidRPr="00C37C1E">
        <w:rPr>
          <w:rFonts w:ascii="Century Gothic" w:hAnsi="Century Gothic"/>
          <w:color w:val="7030A0"/>
        </w:rPr>
        <w:t xml:space="preserve">(nombre d’utilisateurs impactés par le problème,…) : par exemple lorsque que le dysfonctionnement </w:t>
      </w:r>
      <w:r w:rsidRPr="00C37C1E">
        <w:rPr>
          <w:rFonts w:ascii="Century Gothic" w:hAnsi="Century Gothic"/>
          <w:color w:val="7030A0"/>
        </w:rPr>
        <w:t>c</w:t>
      </w:r>
      <w:r w:rsidR="00C37C1E" w:rsidRPr="00C37C1E">
        <w:rPr>
          <w:rFonts w:ascii="Century Gothic" w:hAnsi="Century Gothic"/>
          <w:color w:val="7030A0"/>
        </w:rPr>
        <w:t>oncerne tous les utilisateurs, il faut passer le ticket en niveau 2 en urgence.</w:t>
      </w:r>
    </w:p>
    <w:p w:rsidR="00D26373" w:rsidRDefault="00D26373" w:rsidP="00D26373">
      <w:pPr>
        <w:pStyle w:val="Paragraphedeliste"/>
        <w:ind w:left="1418" w:firstLine="10"/>
        <w:rPr>
          <w:rFonts w:ascii="Century Gothic" w:hAnsi="Century Gothic"/>
        </w:rPr>
      </w:pPr>
      <w:r>
        <w:rPr>
          <w:rFonts w:ascii="Century Gothic" w:hAnsi="Century Gothic"/>
        </w:rPr>
        <w:t>- Des suivis détaillés dans les tickets pour indiquer ce qui a été fait (rappel de la personne, test ping, test de l’utilisateur sur un autre poste, …)</w:t>
      </w:r>
    </w:p>
    <w:p w:rsidR="00D26373" w:rsidRDefault="00D26373" w:rsidP="00D26373">
      <w:pPr>
        <w:pStyle w:val="Paragraphedeliste"/>
        <w:ind w:left="1428"/>
        <w:rPr>
          <w:rFonts w:ascii="Century Gothic" w:hAnsi="Century Gothic"/>
        </w:rPr>
      </w:pPr>
    </w:p>
    <w:p w:rsidR="00D26373" w:rsidRDefault="00D26373" w:rsidP="00D26373">
      <w:pPr>
        <w:pStyle w:val="Paragraphedeliste"/>
        <w:numPr>
          <w:ilvl w:val="0"/>
          <w:numId w:val="24"/>
        </w:numPr>
        <w:rPr>
          <w:rFonts w:ascii="Century Gothic" w:hAnsi="Century Gothic"/>
          <w:b/>
          <w:i/>
          <w:u w:val="single"/>
        </w:rPr>
      </w:pPr>
      <w:r>
        <w:rPr>
          <w:rFonts w:ascii="Century Gothic" w:hAnsi="Century Gothic"/>
          <w:b/>
          <w:i/>
          <w:u w:val="single"/>
        </w:rPr>
        <w:t>Par rapport au SEMI</w:t>
      </w:r>
    </w:p>
    <w:p w:rsidR="00D26373" w:rsidRDefault="00D26373" w:rsidP="00D26373">
      <w:pPr>
        <w:pStyle w:val="Paragraphedeliste"/>
        <w:ind w:left="1428"/>
        <w:rPr>
          <w:rFonts w:ascii="Century Gothic" w:hAnsi="Century Gothic"/>
        </w:rPr>
      </w:pPr>
      <w:r>
        <w:rPr>
          <w:rFonts w:ascii="Century Gothic" w:hAnsi="Century Gothic"/>
        </w:rPr>
        <w:t xml:space="preserve">- </w:t>
      </w:r>
      <w:r w:rsidR="002900F6">
        <w:rPr>
          <w:rFonts w:ascii="Century Gothic" w:hAnsi="Century Gothic"/>
        </w:rPr>
        <w:t>Réalisation des diffusions demandées (ticket avec ordre des packages à installer</w:t>
      </w:r>
      <w:r w:rsidR="00555A85">
        <w:rPr>
          <w:rFonts w:ascii="Century Gothic" w:hAnsi="Century Gothic"/>
        </w:rPr>
        <w:t xml:space="preserve"> et envoi en test sur les postes du SAN,</w:t>
      </w:r>
      <w:r w:rsidR="002900F6">
        <w:rPr>
          <w:rFonts w:ascii="Century Gothic" w:hAnsi="Century Gothic"/>
        </w:rPr>
        <w:t xml:space="preserve"> comme ce qui se fait déjà)</w:t>
      </w:r>
    </w:p>
    <w:p w:rsidR="002900F6" w:rsidRDefault="002900F6" w:rsidP="002900F6">
      <w:pPr>
        <w:pStyle w:val="Paragraphedeliste"/>
        <w:ind w:left="1428"/>
        <w:rPr>
          <w:rFonts w:ascii="Century Gothic" w:hAnsi="Century Gothic"/>
        </w:rPr>
      </w:pPr>
      <w:r>
        <w:rPr>
          <w:rFonts w:ascii="Century Gothic" w:hAnsi="Century Gothic"/>
        </w:rPr>
        <w:t>- Tickets concernant les applications nationales à mettre en N2 rapidement après un minimum de vérifications (concerne tous les utilisateurs ?)</w:t>
      </w:r>
    </w:p>
    <w:p w:rsidR="002900F6" w:rsidRDefault="002900F6" w:rsidP="002900F6">
      <w:pPr>
        <w:pStyle w:val="Paragraphedeliste"/>
        <w:ind w:left="1418" w:firstLine="10"/>
        <w:rPr>
          <w:rFonts w:ascii="Century Gothic" w:hAnsi="Century Gothic"/>
        </w:rPr>
      </w:pPr>
      <w:r>
        <w:rPr>
          <w:rFonts w:ascii="Century Gothic" w:hAnsi="Century Gothic"/>
        </w:rPr>
        <w:t>- Des suivis détaillés dans les tickets pour indiquer ce qui a été fait (rappel de la personne, test ping, test de l’utilisateur sur un autre poste, …)</w:t>
      </w:r>
    </w:p>
    <w:p w:rsidR="006B3018" w:rsidRDefault="006B3018" w:rsidP="00E0346A">
      <w:pPr>
        <w:ind w:left="708"/>
        <w:rPr>
          <w:rFonts w:ascii="Century Gothic" w:hAnsi="Century Gothic"/>
        </w:rPr>
      </w:pPr>
    </w:p>
    <w:p w:rsidR="006B3018" w:rsidRPr="00FF6011" w:rsidRDefault="006B3018" w:rsidP="00E0346A">
      <w:pPr>
        <w:ind w:left="708"/>
        <w:rPr>
          <w:rFonts w:ascii="Century Gothic" w:hAnsi="Century Gothic"/>
        </w:rPr>
      </w:pPr>
    </w:p>
    <w:sectPr w:rsidR="006B3018" w:rsidRPr="00FF6011" w:rsidSect="00145AB8">
      <w:headerReference w:type="default" r:id="rId9"/>
      <w:footerReference w:type="default" r:id="rId10"/>
      <w:pgSz w:w="11906" w:h="16838" w:code="9"/>
      <w:pgMar w:top="720" w:right="720" w:bottom="720" w:left="720" w:header="709" w:footer="14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0E25" w:rsidRDefault="005A0E25" w:rsidP="008F4F47">
      <w:pPr>
        <w:spacing w:after="0" w:line="240" w:lineRule="auto"/>
      </w:pPr>
      <w:r>
        <w:separator/>
      </w:r>
    </w:p>
  </w:endnote>
  <w:endnote w:type="continuationSeparator" w:id="0">
    <w:p w:rsidR="005A0E25" w:rsidRDefault="005A0E25" w:rsidP="008F4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0329" w:rsidRPr="00D40329" w:rsidRDefault="00D40329" w:rsidP="00D40329">
    <w:pPr>
      <w:spacing w:line="240" w:lineRule="auto"/>
      <w:rPr>
        <w:rFonts w:ascii="Century Gothic" w:hAnsi="Century Gothic"/>
        <w:i/>
        <w:color w:val="000000"/>
        <w:sz w:val="16"/>
        <w:szCs w:val="24"/>
        <w:lang w:eastAsia="fr-FR"/>
      </w:rPr>
    </w:pPr>
    <w:r w:rsidRPr="00D40329">
      <w:rPr>
        <w:rFonts w:ascii="Century Gothic" w:hAnsi="Century Gothic"/>
        <w:i/>
        <w:noProof/>
        <w:color w:val="000000"/>
        <w:sz w:val="16"/>
        <w:szCs w:val="24"/>
        <w:lang w:eastAsia="fr-FR"/>
      </w:rPr>
      <mc:AlternateContent>
        <mc:Choice Requires="wps">
          <w:drawing>
            <wp:anchor distT="0" distB="0" distL="114300" distR="114300" simplePos="0" relativeHeight="251663360" behindDoc="0" locked="0" layoutInCell="1" allowOverlap="1" wp14:anchorId="18E59C88" wp14:editId="3BB2B9C4">
              <wp:simplePos x="0" y="0"/>
              <wp:positionH relativeFrom="column">
                <wp:posOffset>0</wp:posOffset>
              </wp:positionH>
              <wp:positionV relativeFrom="paragraph">
                <wp:posOffset>172247</wp:posOffset>
              </wp:positionV>
              <wp:extent cx="6600825" cy="0"/>
              <wp:effectExtent l="0" t="0" r="9525" b="19050"/>
              <wp:wrapNone/>
              <wp:docPr id="29" name="Connecteur droit 29"/>
              <wp:cNvGraphicFramePr/>
              <a:graphic xmlns:a="http://schemas.openxmlformats.org/drawingml/2006/main">
                <a:graphicData uri="http://schemas.microsoft.com/office/word/2010/wordprocessingShape">
                  <wps:wsp>
                    <wps:cNvCnPr/>
                    <wps:spPr>
                      <a:xfrm>
                        <a:off x="0" y="0"/>
                        <a:ext cx="6600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2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13.55pt" to="519.7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" strokecolor="#4579b8 [3044]"/>
          </w:pict>
        </mc:Fallback>
      </mc:AlternateConten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2410"/>
      <w:gridCol w:w="4119"/>
    </w:tblGrid>
    <w:tr w:rsidR="00BB5B88" w:rsidRPr="008B6A2F" w:rsidTr="009E58B6">
      <w:tc>
        <w:tcPr>
          <w:tcW w:w="4077" w:type="dxa"/>
          <w:tcBorders>
            <w:right w:val="single" w:sz="4" w:space="0" w:color="auto"/>
          </w:tcBorders>
        </w:tcPr>
        <w:p w:rsidR="00BB5B88" w:rsidRPr="008B6A2F" w:rsidRDefault="008906A4" w:rsidP="006E6572">
          <w:pPr>
            <w:autoSpaceDE w:val="0"/>
            <w:autoSpaceDN w:val="0"/>
            <w:adjustRightInd w:val="0"/>
            <w:spacing w:after="0" w:line="240" w:lineRule="auto"/>
            <w:rPr>
              <w:rFonts w:ascii="Century Gothic" w:hAnsi="Century Gothic"/>
              <w:i/>
              <w:color w:val="000000"/>
              <w:szCs w:val="24"/>
              <w:lang w:eastAsia="fr-FR"/>
            </w:rPr>
          </w:pPr>
          <w:r w:rsidRPr="008906A4">
            <w:rPr>
              <w:rFonts w:ascii="Century Gothic" w:hAnsi="Century Gothic"/>
              <w:i/>
              <w:color w:val="000000"/>
              <w:sz w:val="16"/>
              <w:szCs w:val="24"/>
              <w:lang w:eastAsia="fr-FR"/>
            </w:rPr>
            <w:t>CPAM de la Loire-Atlantique</w:t>
          </w:r>
        </w:p>
      </w:tc>
      <w:tc>
        <w:tcPr>
          <w:tcW w:w="2410" w:type="dxa"/>
          <w:tcBorders>
            <w:top w:val="single" w:sz="4" w:space="0" w:color="auto"/>
            <w:left w:val="single" w:sz="4" w:space="0" w:color="auto"/>
            <w:bottom w:val="single" w:sz="4" w:space="0" w:color="auto"/>
            <w:right w:val="single" w:sz="4" w:space="0" w:color="auto"/>
          </w:tcBorders>
          <w:vAlign w:val="center"/>
        </w:tcPr>
        <w:p w:rsidR="00BB5B88" w:rsidRPr="008B6A2F" w:rsidRDefault="00A505C4" w:rsidP="00CB5141">
          <w:pPr>
            <w:autoSpaceDE w:val="0"/>
            <w:autoSpaceDN w:val="0"/>
            <w:adjustRightInd w:val="0"/>
            <w:spacing w:after="0" w:line="240" w:lineRule="auto"/>
            <w:jc w:val="center"/>
            <w:rPr>
              <w:rFonts w:ascii="Century Gothic" w:hAnsi="Century Gothic"/>
              <w:b/>
              <w:color w:val="000000"/>
              <w:szCs w:val="24"/>
              <w:lang w:eastAsia="fr-FR"/>
            </w:rPr>
          </w:pPr>
          <w:r>
            <w:rPr>
              <w:rFonts w:ascii="Century Gothic" w:hAnsi="Century Gothic"/>
              <w:b/>
              <w:color w:val="000000"/>
              <w:szCs w:val="24"/>
              <w:lang w:eastAsia="fr-FR"/>
            </w:rPr>
            <w:t>RESTREINT</w:t>
          </w:r>
        </w:p>
      </w:tc>
      <w:tc>
        <w:tcPr>
          <w:tcW w:w="4119" w:type="dxa"/>
          <w:tcBorders>
            <w:left w:val="single" w:sz="4" w:space="0" w:color="auto"/>
          </w:tcBorders>
        </w:tcPr>
        <w:p w:rsidR="00BB5B88" w:rsidRPr="008B6A2F" w:rsidRDefault="008906A4" w:rsidP="00237BD4">
          <w:pPr>
            <w:autoSpaceDE w:val="0"/>
            <w:autoSpaceDN w:val="0"/>
            <w:adjustRightInd w:val="0"/>
            <w:spacing w:after="0" w:line="240" w:lineRule="auto"/>
            <w:jc w:val="right"/>
            <w:rPr>
              <w:rFonts w:ascii="Century Gothic" w:hAnsi="Century Gothic"/>
              <w:i/>
              <w:color w:val="000000"/>
              <w:szCs w:val="24"/>
              <w:lang w:eastAsia="fr-FR"/>
            </w:rPr>
          </w:pPr>
          <w:r>
            <w:rPr>
              <w:rFonts w:ascii="Century Gothic" w:hAnsi="Century Gothic"/>
              <w:i/>
              <w:color w:val="000000"/>
              <w:sz w:val="16"/>
              <w:szCs w:val="24"/>
              <w:lang w:eastAsia="fr-FR"/>
            </w:rPr>
            <w:t xml:space="preserve">Imprimé le </w:t>
          </w:r>
          <w:r>
            <w:rPr>
              <w:rFonts w:ascii="Century Gothic" w:hAnsi="Century Gothic"/>
              <w:i/>
              <w:color w:val="000000"/>
              <w:sz w:val="16"/>
              <w:szCs w:val="24"/>
              <w:lang w:eastAsia="fr-FR"/>
            </w:rPr>
            <w:fldChar w:fldCharType="begin"/>
          </w:r>
          <w:r>
            <w:rPr>
              <w:rFonts w:ascii="Century Gothic" w:hAnsi="Century Gothic"/>
              <w:i/>
              <w:color w:val="000000"/>
              <w:sz w:val="16"/>
              <w:szCs w:val="24"/>
              <w:lang w:eastAsia="fr-FR"/>
            </w:rPr>
            <w:instrText xml:space="preserve"> PRINTDATE  \@ "dddd d MMMM yyyy"  \* MERGEFORMAT </w:instrText>
          </w:r>
          <w:r>
            <w:rPr>
              <w:rFonts w:ascii="Century Gothic" w:hAnsi="Century Gothic"/>
              <w:i/>
              <w:color w:val="000000"/>
              <w:sz w:val="16"/>
              <w:szCs w:val="24"/>
              <w:lang w:eastAsia="fr-FR"/>
            </w:rPr>
            <w:fldChar w:fldCharType="separate"/>
          </w:r>
          <w:r w:rsidR="007357A3">
            <w:rPr>
              <w:rFonts w:ascii="Century Gothic" w:hAnsi="Century Gothic"/>
              <w:i/>
              <w:noProof/>
              <w:color w:val="000000"/>
              <w:sz w:val="16"/>
              <w:szCs w:val="24"/>
              <w:lang w:eastAsia="fr-FR"/>
            </w:rPr>
            <w:t>jeudi 1er juin 2017</w:t>
          </w:r>
          <w:r>
            <w:rPr>
              <w:rFonts w:ascii="Century Gothic" w:hAnsi="Century Gothic"/>
              <w:i/>
              <w:color w:val="000000"/>
              <w:sz w:val="16"/>
              <w:szCs w:val="24"/>
              <w:lang w:eastAsia="fr-FR"/>
            </w:rPr>
            <w:fldChar w:fldCharType="end"/>
          </w:r>
          <w:r>
            <w:rPr>
              <w:rFonts w:ascii="Century Gothic" w:hAnsi="Century Gothic"/>
              <w:i/>
              <w:color w:val="000000"/>
              <w:sz w:val="16"/>
              <w:szCs w:val="24"/>
              <w:lang w:eastAsia="fr-FR"/>
            </w:rPr>
            <w:t xml:space="preserve"> - </w:t>
          </w:r>
          <w:r>
            <w:rPr>
              <w:rFonts w:ascii="Century Gothic" w:hAnsi="Century Gothic"/>
              <w:i/>
              <w:color w:val="000000"/>
              <w:sz w:val="16"/>
              <w:szCs w:val="24"/>
              <w:lang w:eastAsia="fr-FR"/>
            </w:rPr>
            <w:fldChar w:fldCharType="begin"/>
          </w:r>
          <w:r>
            <w:rPr>
              <w:rFonts w:ascii="Century Gothic" w:hAnsi="Century Gothic"/>
              <w:i/>
              <w:color w:val="000000"/>
              <w:sz w:val="16"/>
              <w:szCs w:val="24"/>
              <w:lang w:eastAsia="fr-FR"/>
            </w:rPr>
            <w:instrText xml:space="preserve"> USERNAME  \* Upper  \* MERGEFORMAT </w:instrText>
          </w:r>
          <w:r>
            <w:rPr>
              <w:rFonts w:ascii="Century Gothic" w:hAnsi="Century Gothic"/>
              <w:i/>
              <w:color w:val="000000"/>
              <w:sz w:val="16"/>
              <w:szCs w:val="24"/>
              <w:lang w:eastAsia="fr-FR"/>
            </w:rPr>
            <w:fldChar w:fldCharType="separate"/>
          </w:r>
          <w:r w:rsidR="007357A3">
            <w:rPr>
              <w:rFonts w:ascii="Century Gothic" w:hAnsi="Century Gothic"/>
              <w:i/>
              <w:noProof/>
              <w:color w:val="000000"/>
              <w:sz w:val="16"/>
              <w:szCs w:val="24"/>
              <w:lang w:eastAsia="fr-FR"/>
            </w:rPr>
            <w:t>THOREL-02888</w:t>
          </w:r>
          <w:r>
            <w:rPr>
              <w:rFonts w:ascii="Century Gothic" w:hAnsi="Century Gothic"/>
              <w:i/>
              <w:color w:val="000000"/>
              <w:sz w:val="16"/>
              <w:szCs w:val="24"/>
              <w:lang w:eastAsia="fr-FR"/>
            </w:rPr>
            <w:fldChar w:fldCharType="end"/>
          </w:r>
        </w:p>
      </w:tc>
    </w:tr>
  </w:tbl>
  <w:p w:rsidR="008F4F47" w:rsidRPr="00BB5B88" w:rsidRDefault="008F4F47" w:rsidP="003A25F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0E25" w:rsidRDefault="005A0E25" w:rsidP="008F4F47">
      <w:pPr>
        <w:spacing w:after="0" w:line="240" w:lineRule="auto"/>
      </w:pPr>
      <w:r>
        <w:separator/>
      </w:r>
    </w:p>
  </w:footnote>
  <w:footnote w:type="continuationSeparator" w:id="0">
    <w:p w:rsidR="005A0E25" w:rsidRDefault="005A0E25" w:rsidP="008F4F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20" w:type="dxa"/>
      <w:tblInd w:w="-34" w:type="dxa"/>
      <w:tblLayout w:type="fixed"/>
      <w:tblLook w:val="04A0" w:firstRow="1" w:lastRow="0" w:firstColumn="1" w:lastColumn="0" w:noHBand="0" w:noVBand="1"/>
    </w:tblPr>
    <w:tblGrid>
      <w:gridCol w:w="5471"/>
      <w:gridCol w:w="1475"/>
      <w:gridCol w:w="3974"/>
    </w:tblGrid>
    <w:tr w:rsidR="0018548E" w:rsidRPr="00410847" w:rsidTr="002A30D6">
      <w:trPr>
        <w:trHeight w:val="397"/>
      </w:trPr>
      <w:tc>
        <w:tcPr>
          <w:tcW w:w="5471" w:type="dxa"/>
          <w:vMerge w:val="restart"/>
          <w:tcBorders>
            <w:top w:val="single" w:sz="4" w:space="0" w:color="000000"/>
            <w:left w:val="single" w:sz="4" w:space="0" w:color="000000"/>
            <w:right w:val="nil"/>
          </w:tcBorders>
          <w:vAlign w:val="center"/>
          <w:hideMark/>
        </w:tcPr>
        <w:p w:rsidR="00282CB4" w:rsidRDefault="00D44761" w:rsidP="00282CB4">
          <w:pPr>
            <w:tabs>
              <w:tab w:val="left" w:pos="3299"/>
              <w:tab w:val="center" w:pos="5233"/>
            </w:tabs>
            <w:jc w:val="right"/>
            <w:rPr>
              <w:rFonts w:ascii="Century Gothic" w:hAnsi="Century Gothic" w:cs="Calibri"/>
              <w:b/>
              <w:bCs/>
              <w:color w:val="000099"/>
              <w:sz w:val="32"/>
            </w:rPr>
          </w:pPr>
          <w:r w:rsidRPr="00A505C4">
            <w:rPr>
              <w:rFonts w:ascii="Century Gothic" w:hAnsi="Century Gothic"/>
              <w:noProof/>
              <w:color w:val="000099"/>
              <w:sz w:val="28"/>
              <w:szCs w:val="18"/>
              <w:lang w:eastAsia="fr-FR"/>
            </w:rPr>
            <w:drawing>
              <wp:anchor distT="0" distB="0" distL="0" distR="0" simplePos="0" relativeHeight="251667456" behindDoc="0" locked="0" layoutInCell="1" allowOverlap="0" wp14:anchorId="75055A84" wp14:editId="696E5F67">
                <wp:simplePos x="0" y="0"/>
                <wp:positionH relativeFrom="column">
                  <wp:posOffset>-33655</wp:posOffset>
                </wp:positionH>
                <wp:positionV relativeFrom="paragraph">
                  <wp:posOffset>64770</wp:posOffset>
                </wp:positionV>
                <wp:extent cx="968375" cy="575945"/>
                <wp:effectExtent l="0" t="0" r="3175" b="0"/>
                <wp:wrapNone/>
                <wp:docPr id="1"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68375" cy="57594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rsidR="00282CB4" w:rsidRDefault="00282CB4" w:rsidP="00282CB4">
          <w:pPr>
            <w:tabs>
              <w:tab w:val="left" w:pos="3299"/>
              <w:tab w:val="center" w:pos="5233"/>
            </w:tabs>
            <w:spacing w:after="0"/>
            <w:jc w:val="right"/>
            <w:rPr>
              <w:rFonts w:ascii="Century Gothic" w:hAnsi="Century Gothic" w:cs="Calibri"/>
              <w:b/>
              <w:bCs/>
              <w:color w:val="000099"/>
              <w:sz w:val="32"/>
            </w:rPr>
          </w:pPr>
          <w:r>
            <w:rPr>
              <w:rFonts w:ascii="Century Gothic" w:hAnsi="Century Gothic" w:cs="Calibri"/>
              <w:b/>
              <w:bCs/>
              <w:color w:val="000099"/>
              <w:sz w:val="32"/>
            </w:rPr>
            <w:t>Réunion</w:t>
          </w:r>
          <w:r w:rsidR="00D44761">
            <w:rPr>
              <w:rFonts w:ascii="Century Gothic" w:hAnsi="Century Gothic" w:cs="Calibri"/>
              <w:b/>
              <w:bCs/>
              <w:color w:val="000099"/>
              <w:sz w:val="32"/>
            </w:rPr>
            <w:br/>
          </w:r>
          <w:r>
            <w:rPr>
              <w:rFonts w:ascii="Century Gothic" w:hAnsi="Century Gothic" w:cs="Calibri"/>
              <w:b/>
              <w:bCs/>
              <w:color w:val="000099"/>
              <w:sz w:val="32"/>
            </w:rPr>
            <w:t xml:space="preserve">Coordination interservices </w:t>
          </w:r>
        </w:p>
        <w:p w:rsidR="00D72A27" w:rsidRPr="00D44761" w:rsidRDefault="00282CB4" w:rsidP="00282CB4">
          <w:pPr>
            <w:tabs>
              <w:tab w:val="left" w:pos="3299"/>
              <w:tab w:val="center" w:pos="5233"/>
            </w:tabs>
            <w:spacing w:after="0"/>
            <w:jc w:val="right"/>
            <w:rPr>
              <w:rFonts w:ascii="Century Gothic" w:hAnsi="Century Gothic" w:cs="Calibri"/>
              <w:b/>
              <w:bCs/>
              <w:color w:val="000099"/>
              <w:sz w:val="32"/>
            </w:rPr>
          </w:pPr>
          <w:r>
            <w:rPr>
              <w:rFonts w:ascii="Century Gothic" w:hAnsi="Century Gothic" w:cs="Calibri"/>
              <w:b/>
              <w:bCs/>
              <w:color w:val="000099"/>
              <w:sz w:val="32"/>
            </w:rPr>
            <w:t>PINF</w:t>
          </w:r>
          <w:r w:rsidR="00D44761">
            <w:rPr>
              <w:rFonts w:ascii="Century Gothic" w:hAnsi="Century Gothic" w:cs="Calibri"/>
              <w:b/>
              <w:bCs/>
              <w:color w:val="000099"/>
              <w:sz w:val="32"/>
            </w:rPr>
            <w:br/>
          </w:r>
          <w:r w:rsidR="00127BAF">
            <w:rPr>
              <w:rFonts w:ascii="Century Gothic" w:hAnsi="Century Gothic" w:cs="Calibri"/>
              <w:b/>
              <w:bCs/>
              <w:color w:val="000099"/>
              <w:sz w:val="32"/>
            </w:rPr>
            <w:t>17</w:t>
          </w:r>
          <w:r>
            <w:rPr>
              <w:rFonts w:ascii="Century Gothic" w:hAnsi="Century Gothic" w:cs="Calibri"/>
              <w:b/>
              <w:bCs/>
              <w:color w:val="000099"/>
              <w:sz w:val="32"/>
            </w:rPr>
            <w:t>/09/2018</w:t>
          </w:r>
        </w:p>
      </w:tc>
      <w:tc>
        <w:tcPr>
          <w:tcW w:w="1475"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18548E" w:rsidRPr="0018548E" w:rsidRDefault="00A505C4" w:rsidP="0018548E">
          <w:pPr>
            <w:spacing w:before="120" w:after="120"/>
            <w:jc w:val="right"/>
            <w:rPr>
              <w:rFonts w:ascii="Century Gothic" w:hAnsi="Century Gothic" w:cs="Calibri"/>
              <w:b/>
              <w:bCs/>
              <w:color w:val="000000" w:themeColor="text1"/>
              <w:sz w:val="16"/>
            </w:rPr>
          </w:pPr>
          <w:r>
            <w:rPr>
              <w:rFonts w:ascii="Century Gothic" w:hAnsi="Century Gothic" w:cs="Calibri"/>
              <w:b/>
              <w:bCs/>
              <w:color w:val="000000" w:themeColor="text1"/>
              <w:sz w:val="16"/>
            </w:rPr>
            <w:t>Page :</w:t>
          </w:r>
        </w:p>
      </w:tc>
      <w:tc>
        <w:tcPr>
          <w:tcW w:w="3974"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18548E" w:rsidRPr="0018548E" w:rsidRDefault="00A505C4" w:rsidP="0018548E">
          <w:pPr>
            <w:spacing w:before="120" w:after="120"/>
            <w:jc w:val="center"/>
            <w:rPr>
              <w:rFonts w:ascii="Century Gothic" w:hAnsi="Century Gothic" w:cs="Calibri"/>
              <w:b/>
              <w:bCs/>
              <w:caps/>
              <w:color w:val="000000" w:themeColor="text1"/>
              <w:sz w:val="20"/>
              <w:szCs w:val="20"/>
            </w:rPr>
          </w:pPr>
          <w:r w:rsidRPr="0018548E">
            <w:rPr>
              <w:rFonts w:ascii="Century Gothic" w:hAnsi="Century Gothic" w:cs="Calibri"/>
              <w:b/>
              <w:bCs/>
              <w:color w:val="000000" w:themeColor="text1"/>
              <w:sz w:val="20"/>
              <w:szCs w:val="20"/>
            </w:rPr>
            <w:fldChar w:fldCharType="begin"/>
          </w:r>
          <w:r w:rsidRPr="0018548E">
            <w:rPr>
              <w:rFonts w:ascii="Century Gothic" w:hAnsi="Century Gothic" w:cs="Calibri"/>
              <w:b/>
              <w:bCs/>
              <w:color w:val="000000" w:themeColor="text1"/>
              <w:sz w:val="20"/>
              <w:szCs w:val="20"/>
            </w:rPr>
            <w:instrText>PAGE  \* Arabic  \* MERGEFORMAT</w:instrText>
          </w:r>
          <w:r w:rsidRPr="0018548E">
            <w:rPr>
              <w:rFonts w:ascii="Century Gothic" w:hAnsi="Century Gothic" w:cs="Calibri"/>
              <w:b/>
              <w:bCs/>
              <w:color w:val="000000" w:themeColor="text1"/>
              <w:sz w:val="20"/>
              <w:szCs w:val="20"/>
            </w:rPr>
            <w:fldChar w:fldCharType="separate"/>
          </w:r>
          <w:r w:rsidR="005C5BA8">
            <w:rPr>
              <w:rFonts w:ascii="Century Gothic" w:hAnsi="Century Gothic" w:cs="Calibri"/>
              <w:b/>
              <w:bCs/>
              <w:noProof/>
              <w:color w:val="000000" w:themeColor="text1"/>
              <w:sz w:val="20"/>
              <w:szCs w:val="20"/>
            </w:rPr>
            <w:t>3</w:t>
          </w:r>
          <w:r w:rsidRPr="0018548E">
            <w:rPr>
              <w:rFonts w:ascii="Century Gothic" w:hAnsi="Century Gothic" w:cs="Calibri"/>
              <w:b/>
              <w:bCs/>
              <w:color w:val="000000" w:themeColor="text1"/>
              <w:sz w:val="20"/>
              <w:szCs w:val="20"/>
            </w:rPr>
            <w:fldChar w:fldCharType="end"/>
          </w:r>
          <w:r w:rsidRPr="0018548E">
            <w:rPr>
              <w:rFonts w:ascii="Century Gothic" w:hAnsi="Century Gothic" w:cs="Calibri"/>
              <w:bCs/>
              <w:color w:val="000000" w:themeColor="text1"/>
              <w:sz w:val="20"/>
              <w:szCs w:val="20"/>
            </w:rPr>
            <w:t xml:space="preserve"> sur </w:t>
          </w:r>
          <w:r w:rsidRPr="0018548E">
            <w:rPr>
              <w:rFonts w:ascii="Century Gothic" w:hAnsi="Century Gothic" w:cs="Calibri"/>
              <w:b/>
              <w:bCs/>
              <w:color w:val="000000" w:themeColor="text1"/>
              <w:sz w:val="20"/>
              <w:szCs w:val="20"/>
            </w:rPr>
            <w:fldChar w:fldCharType="begin"/>
          </w:r>
          <w:r w:rsidRPr="0018548E">
            <w:rPr>
              <w:rFonts w:ascii="Century Gothic" w:hAnsi="Century Gothic" w:cs="Calibri"/>
              <w:b/>
              <w:bCs/>
              <w:color w:val="000000" w:themeColor="text1"/>
              <w:sz w:val="20"/>
              <w:szCs w:val="20"/>
            </w:rPr>
            <w:instrText>NUMPAGES  \* Arabic  \* MERGEFORMAT</w:instrText>
          </w:r>
          <w:r w:rsidRPr="0018548E">
            <w:rPr>
              <w:rFonts w:ascii="Century Gothic" w:hAnsi="Century Gothic" w:cs="Calibri"/>
              <w:b/>
              <w:bCs/>
              <w:color w:val="000000" w:themeColor="text1"/>
              <w:sz w:val="20"/>
              <w:szCs w:val="20"/>
            </w:rPr>
            <w:fldChar w:fldCharType="separate"/>
          </w:r>
          <w:r w:rsidR="005C5BA8">
            <w:rPr>
              <w:rFonts w:ascii="Century Gothic" w:hAnsi="Century Gothic" w:cs="Calibri"/>
              <w:b/>
              <w:bCs/>
              <w:noProof/>
              <w:color w:val="000000" w:themeColor="text1"/>
              <w:sz w:val="20"/>
              <w:szCs w:val="20"/>
            </w:rPr>
            <w:t>4</w:t>
          </w:r>
          <w:r w:rsidRPr="0018548E">
            <w:rPr>
              <w:rFonts w:ascii="Century Gothic" w:hAnsi="Century Gothic" w:cs="Calibri"/>
              <w:b/>
              <w:bCs/>
              <w:color w:val="000000" w:themeColor="text1"/>
              <w:sz w:val="20"/>
              <w:szCs w:val="20"/>
            </w:rPr>
            <w:fldChar w:fldCharType="end"/>
          </w:r>
        </w:p>
      </w:tc>
    </w:tr>
    <w:tr w:rsidR="0018548E" w:rsidRPr="00410847" w:rsidTr="0018548E">
      <w:trPr>
        <w:trHeight w:val="396"/>
      </w:trPr>
      <w:tc>
        <w:tcPr>
          <w:tcW w:w="5471" w:type="dxa"/>
          <w:vMerge/>
          <w:tcBorders>
            <w:left w:val="single" w:sz="4" w:space="0" w:color="000000"/>
            <w:right w:val="nil"/>
          </w:tcBorders>
        </w:tcPr>
        <w:p w:rsidR="0018548E" w:rsidRPr="0018548E" w:rsidRDefault="0018548E" w:rsidP="0018548E">
          <w:pPr>
            <w:spacing w:before="120" w:after="120"/>
            <w:jc w:val="center"/>
            <w:rPr>
              <w:rFonts w:ascii="Century Gothic" w:hAnsi="Century Gothic"/>
              <w:noProof/>
              <w:color w:val="000000" w:themeColor="text1"/>
              <w:sz w:val="20"/>
              <w:lang w:eastAsia="fr-FR"/>
            </w:rPr>
          </w:pPr>
        </w:p>
      </w:tc>
      <w:tc>
        <w:tcPr>
          <w:tcW w:w="1475"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18548E" w:rsidRPr="0018548E" w:rsidRDefault="0018548E" w:rsidP="0018548E">
          <w:pPr>
            <w:spacing w:before="120" w:after="120"/>
            <w:jc w:val="right"/>
            <w:rPr>
              <w:rFonts w:ascii="Century Gothic" w:hAnsi="Century Gothic" w:cs="Calibri"/>
              <w:b/>
              <w:bCs/>
              <w:color w:val="000000" w:themeColor="text1"/>
              <w:sz w:val="16"/>
            </w:rPr>
          </w:pPr>
          <w:r w:rsidRPr="0018548E">
            <w:rPr>
              <w:rFonts w:ascii="Century Gothic" w:hAnsi="Century Gothic" w:cs="Calibri"/>
              <w:b/>
              <w:bCs/>
              <w:color w:val="000000" w:themeColor="text1"/>
              <w:sz w:val="16"/>
            </w:rPr>
            <w:t>Version :</w:t>
          </w:r>
        </w:p>
      </w:tc>
      <w:tc>
        <w:tcPr>
          <w:tcW w:w="3974"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18548E" w:rsidRPr="0018548E" w:rsidRDefault="00D44761" w:rsidP="0018548E">
          <w:pPr>
            <w:spacing w:before="120" w:after="120"/>
            <w:jc w:val="center"/>
            <w:rPr>
              <w:rFonts w:ascii="Century Gothic" w:hAnsi="Century Gothic" w:cs="Calibri"/>
              <w:b/>
              <w:bCs/>
              <w:caps/>
              <w:color w:val="000000" w:themeColor="text1"/>
              <w:sz w:val="20"/>
              <w:szCs w:val="20"/>
            </w:rPr>
          </w:pPr>
          <w:r>
            <w:rPr>
              <w:rFonts w:ascii="Century Gothic" w:hAnsi="Century Gothic" w:cs="Calibri"/>
              <w:b/>
              <w:bCs/>
              <w:caps/>
              <w:color w:val="000000" w:themeColor="text1"/>
              <w:sz w:val="20"/>
              <w:szCs w:val="20"/>
            </w:rPr>
            <w:t>1</w:t>
          </w:r>
        </w:p>
      </w:tc>
    </w:tr>
    <w:tr w:rsidR="0018548E" w:rsidRPr="00410847" w:rsidTr="0018548E">
      <w:trPr>
        <w:trHeight w:val="396"/>
      </w:trPr>
      <w:tc>
        <w:tcPr>
          <w:tcW w:w="5471" w:type="dxa"/>
          <w:vMerge/>
          <w:tcBorders>
            <w:left w:val="single" w:sz="4" w:space="0" w:color="000000"/>
            <w:bottom w:val="single" w:sz="4" w:space="0" w:color="000000"/>
            <w:right w:val="nil"/>
          </w:tcBorders>
        </w:tcPr>
        <w:p w:rsidR="0018548E" w:rsidRPr="0018548E" w:rsidRDefault="0018548E" w:rsidP="0018548E">
          <w:pPr>
            <w:spacing w:before="120" w:after="120"/>
            <w:jc w:val="center"/>
            <w:rPr>
              <w:rFonts w:ascii="Century Gothic" w:hAnsi="Century Gothic"/>
              <w:noProof/>
              <w:color w:val="000000" w:themeColor="text1"/>
              <w:sz w:val="20"/>
              <w:lang w:eastAsia="fr-FR"/>
            </w:rPr>
          </w:pPr>
        </w:p>
      </w:tc>
      <w:tc>
        <w:tcPr>
          <w:tcW w:w="1475"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18548E" w:rsidRPr="0018548E" w:rsidRDefault="0018548E" w:rsidP="0018548E">
          <w:pPr>
            <w:spacing w:before="120" w:after="120"/>
            <w:jc w:val="right"/>
            <w:rPr>
              <w:rFonts w:ascii="Century Gothic" w:hAnsi="Century Gothic" w:cs="Calibri"/>
              <w:b/>
              <w:bCs/>
              <w:color w:val="000000" w:themeColor="text1"/>
              <w:sz w:val="16"/>
            </w:rPr>
          </w:pPr>
          <w:r w:rsidRPr="0018548E">
            <w:rPr>
              <w:rFonts w:ascii="Century Gothic" w:hAnsi="Century Gothic" w:cs="Calibri"/>
              <w:b/>
              <w:bCs/>
              <w:color w:val="000000" w:themeColor="text1"/>
              <w:sz w:val="16"/>
            </w:rPr>
            <w:t>Date :</w:t>
          </w:r>
        </w:p>
      </w:tc>
      <w:sdt>
        <w:sdtPr>
          <w:rPr>
            <w:rFonts w:ascii="Century Gothic" w:hAnsi="Century Gothic" w:cs="Calibri"/>
            <w:b/>
            <w:bCs/>
            <w:caps/>
            <w:color w:val="000000" w:themeColor="text1"/>
            <w:sz w:val="20"/>
            <w:szCs w:val="20"/>
          </w:rPr>
          <w:id w:val="369882353"/>
          <w:date w:fullDate="2018-09-19T00:00:00Z">
            <w:dateFormat w:val="dd/MM/yyyy"/>
            <w:lid w:val="fr-FR"/>
            <w:storeMappedDataAs w:val="dateTime"/>
            <w:calendar w:val="gregorian"/>
          </w:date>
        </w:sdtPr>
        <w:sdtEndPr/>
        <w:sdtContent>
          <w:tc>
            <w:tcPr>
              <w:tcW w:w="3974"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18548E" w:rsidRPr="0018548E" w:rsidRDefault="00B24A45" w:rsidP="00B24A45">
              <w:pPr>
                <w:spacing w:before="120" w:after="120"/>
                <w:jc w:val="center"/>
                <w:rPr>
                  <w:rFonts w:ascii="Century Gothic" w:hAnsi="Century Gothic" w:cs="Calibri"/>
                  <w:b/>
                  <w:bCs/>
                  <w:caps/>
                  <w:color w:val="000000" w:themeColor="text1"/>
                  <w:sz w:val="20"/>
                  <w:szCs w:val="20"/>
                </w:rPr>
              </w:pPr>
              <w:r>
                <w:rPr>
                  <w:rFonts w:ascii="Century Gothic" w:hAnsi="Century Gothic" w:cs="Calibri"/>
                  <w:b/>
                  <w:bCs/>
                  <w:caps/>
                  <w:color w:val="000000" w:themeColor="text1"/>
                  <w:sz w:val="20"/>
                  <w:szCs w:val="20"/>
                </w:rPr>
                <w:t>19/09/2018</w:t>
              </w:r>
            </w:p>
          </w:tc>
        </w:sdtContent>
      </w:sdt>
    </w:tr>
  </w:tbl>
  <w:p w:rsidR="00535764" w:rsidRDefault="0053576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46124"/>
    <w:multiLevelType w:val="hybridMultilevel"/>
    <w:tmpl w:val="E18686D8"/>
    <w:lvl w:ilvl="0" w:tplc="040C0001">
      <w:start w:val="1"/>
      <w:numFmt w:val="bullet"/>
      <w:lvlText w:val=""/>
      <w:lvlJc w:val="left"/>
      <w:pPr>
        <w:ind w:left="2148" w:hanging="360"/>
      </w:pPr>
      <w:rPr>
        <w:rFonts w:ascii="Symbol" w:hAnsi="Symbol"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1">
    <w:nsid w:val="05066BCC"/>
    <w:multiLevelType w:val="hybridMultilevel"/>
    <w:tmpl w:val="9B5C8A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71E42ED"/>
    <w:multiLevelType w:val="hybridMultilevel"/>
    <w:tmpl w:val="7BF6127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nsid w:val="0D506641"/>
    <w:multiLevelType w:val="hybridMultilevel"/>
    <w:tmpl w:val="41EECC6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nsid w:val="172A55B0"/>
    <w:multiLevelType w:val="hybridMultilevel"/>
    <w:tmpl w:val="23F6EA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AE45A9D"/>
    <w:multiLevelType w:val="hybridMultilevel"/>
    <w:tmpl w:val="1B8ACD7C"/>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nsid w:val="20435DAA"/>
    <w:multiLevelType w:val="hybridMultilevel"/>
    <w:tmpl w:val="0D28194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nsid w:val="21864B17"/>
    <w:multiLevelType w:val="hybridMultilevel"/>
    <w:tmpl w:val="5AEC9D90"/>
    <w:lvl w:ilvl="0" w:tplc="815E94DC">
      <w:numFmt w:val="bullet"/>
      <w:lvlText w:val="-"/>
      <w:lvlJc w:val="left"/>
      <w:pPr>
        <w:ind w:left="720" w:hanging="360"/>
      </w:pPr>
      <w:rPr>
        <w:rFonts w:ascii="Century Gothic" w:eastAsia="Calibri" w:hAnsi="Century Gothic"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4B03256"/>
    <w:multiLevelType w:val="hybridMultilevel"/>
    <w:tmpl w:val="57D85378"/>
    <w:lvl w:ilvl="0" w:tplc="1CE26934">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A1778CF"/>
    <w:multiLevelType w:val="hybridMultilevel"/>
    <w:tmpl w:val="6DCC975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nsid w:val="2B3E21F3"/>
    <w:multiLevelType w:val="hybridMultilevel"/>
    <w:tmpl w:val="486818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E727781"/>
    <w:multiLevelType w:val="hybridMultilevel"/>
    <w:tmpl w:val="A8AAF7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2D311E8"/>
    <w:multiLevelType w:val="hybridMultilevel"/>
    <w:tmpl w:val="60DAFE0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3">
    <w:nsid w:val="3EC3701B"/>
    <w:multiLevelType w:val="hybridMultilevel"/>
    <w:tmpl w:val="E838346E"/>
    <w:lvl w:ilvl="0" w:tplc="AC2CC952">
      <w:numFmt w:val="bullet"/>
      <w:lvlText w:val="-"/>
      <w:lvlJc w:val="left"/>
      <w:pPr>
        <w:ind w:left="1068" w:hanging="360"/>
      </w:pPr>
      <w:rPr>
        <w:rFonts w:ascii="Arial" w:eastAsia="Calibri" w:hAnsi="Arial" w:cs="Arial" w:hint="default"/>
        <w:color w:val="D3533C"/>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nsid w:val="475C5898"/>
    <w:multiLevelType w:val="hybridMultilevel"/>
    <w:tmpl w:val="2A56AAC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nsid w:val="48EC4DE6"/>
    <w:multiLevelType w:val="hybridMultilevel"/>
    <w:tmpl w:val="7E586C2A"/>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6">
    <w:nsid w:val="49521491"/>
    <w:multiLevelType w:val="hybridMultilevel"/>
    <w:tmpl w:val="88F6DB8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7">
    <w:nsid w:val="52B06EB5"/>
    <w:multiLevelType w:val="hybridMultilevel"/>
    <w:tmpl w:val="C1602F1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8">
    <w:nsid w:val="58D068DF"/>
    <w:multiLevelType w:val="hybridMultilevel"/>
    <w:tmpl w:val="FF9474D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9">
    <w:nsid w:val="68293C14"/>
    <w:multiLevelType w:val="hybridMultilevel"/>
    <w:tmpl w:val="35A6738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nsid w:val="69454833"/>
    <w:multiLevelType w:val="hybridMultilevel"/>
    <w:tmpl w:val="96329BBA"/>
    <w:lvl w:ilvl="0" w:tplc="EB301046">
      <w:numFmt w:val="bullet"/>
      <w:lvlText w:val="-"/>
      <w:lvlJc w:val="left"/>
      <w:pPr>
        <w:ind w:left="1068" w:hanging="360"/>
      </w:pPr>
      <w:rPr>
        <w:rFonts w:ascii="Arial" w:eastAsia="Calibri"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nsid w:val="69E124F2"/>
    <w:multiLevelType w:val="hybridMultilevel"/>
    <w:tmpl w:val="46E2D2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A7C5923"/>
    <w:multiLevelType w:val="hybridMultilevel"/>
    <w:tmpl w:val="50CAD3F4"/>
    <w:lvl w:ilvl="0" w:tplc="B7C81ECE">
      <w:numFmt w:val="bullet"/>
      <w:lvlText w:val="-"/>
      <w:lvlJc w:val="left"/>
      <w:pPr>
        <w:ind w:left="1068" w:hanging="360"/>
      </w:pPr>
      <w:rPr>
        <w:rFonts w:ascii="Times New Roman" w:eastAsia="Calibri"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3">
    <w:nsid w:val="779C7C51"/>
    <w:multiLevelType w:val="hybridMultilevel"/>
    <w:tmpl w:val="F30E15D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3"/>
  </w:num>
  <w:num w:numId="2">
    <w:abstractNumId w:val="20"/>
  </w:num>
  <w:num w:numId="3">
    <w:abstractNumId w:val="8"/>
  </w:num>
  <w:num w:numId="4">
    <w:abstractNumId w:val="22"/>
  </w:num>
  <w:num w:numId="5">
    <w:abstractNumId w:val="21"/>
  </w:num>
  <w:num w:numId="6">
    <w:abstractNumId w:val="18"/>
  </w:num>
  <w:num w:numId="7">
    <w:abstractNumId w:val="2"/>
  </w:num>
  <w:num w:numId="8">
    <w:abstractNumId w:val="4"/>
  </w:num>
  <w:num w:numId="9">
    <w:abstractNumId w:val="1"/>
  </w:num>
  <w:num w:numId="10">
    <w:abstractNumId w:val="7"/>
  </w:num>
  <w:num w:numId="11">
    <w:abstractNumId w:val="12"/>
  </w:num>
  <w:num w:numId="12">
    <w:abstractNumId w:val="23"/>
  </w:num>
  <w:num w:numId="13">
    <w:abstractNumId w:val="17"/>
  </w:num>
  <w:num w:numId="14">
    <w:abstractNumId w:val="9"/>
  </w:num>
  <w:num w:numId="15">
    <w:abstractNumId w:val="6"/>
  </w:num>
  <w:num w:numId="16">
    <w:abstractNumId w:val="15"/>
  </w:num>
  <w:num w:numId="17">
    <w:abstractNumId w:val="3"/>
  </w:num>
  <w:num w:numId="18">
    <w:abstractNumId w:val="16"/>
  </w:num>
  <w:num w:numId="19">
    <w:abstractNumId w:val="10"/>
  </w:num>
  <w:num w:numId="20">
    <w:abstractNumId w:val="14"/>
  </w:num>
  <w:num w:numId="21">
    <w:abstractNumId w:val="0"/>
  </w:num>
  <w:num w:numId="22">
    <w:abstractNumId w:val="11"/>
  </w:num>
  <w:num w:numId="23">
    <w:abstractNumId w:val="5"/>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78B"/>
    <w:rsid w:val="000169B0"/>
    <w:rsid w:val="00022D8F"/>
    <w:rsid w:val="00025E96"/>
    <w:rsid w:val="00027FC1"/>
    <w:rsid w:val="0004460B"/>
    <w:rsid w:val="0005532E"/>
    <w:rsid w:val="000642EC"/>
    <w:rsid w:val="0007618E"/>
    <w:rsid w:val="00096D41"/>
    <w:rsid w:val="000A074E"/>
    <w:rsid w:val="000A0DB6"/>
    <w:rsid w:val="000A37E7"/>
    <w:rsid w:val="000B39F6"/>
    <w:rsid w:val="000C0C81"/>
    <w:rsid w:val="000E14A3"/>
    <w:rsid w:val="000E4AC2"/>
    <w:rsid w:val="000E7208"/>
    <w:rsid w:val="000F5451"/>
    <w:rsid w:val="000F612B"/>
    <w:rsid w:val="00106F54"/>
    <w:rsid w:val="00112143"/>
    <w:rsid w:val="0012530E"/>
    <w:rsid w:val="00127BAF"/>
    <w:rsid w:val="0013186D"/>
    <w:rsid w:val="001432FF"/>
    <w:rsid w:val="00145AB8"/>
    <w:rsid w:val="00147E32"/>
    <w:rsid w:val="001512D0"/>
    <w:rsid w:val="00152EDE"/>
    <w:rsid w:val="00156B20"/>
    <w:rsid w:val="0015711B"/>
    <w:rsid w:val="00160AA7"/>
    <w:rsid w:val="00162667"/>
    <w:rsid w:val="0017068C"/>
    <w:rsid w:val="00170739"/>
    <w:rsid w:val="0018104B"/>
    <w:rsid w:val="0018548E"/>
    <w:rsid w:val="001909F8"/>
    <w:rsid w:val="001A32BB"/>
    <w:rsid w:val="001B7E29"/>
    <w:rsid w:val="00220257"/>
    <w:rsid w:val="0024215B"/>
    <w:rsid w:val="00245FAA"/>
    <w:rsid w:val="00260B28"/>
    <w:rsid w:val="00282CB4"/>
    <w:rsid w:val="002900F6"/>
    <w:rsid w:val="002A1AD0"/>
    <w:rsid w:val="002A30D6"/>
    <w:rsid w:val="002B29BA"/>
    <w:rsid w:val="002B4436"/>
    <w:rsid w:val="002C1D9B"/>
    <w:rsid w:val="002E59A4"/>
    <w:rsid w:val="002F1B5E"/>
    <w:rsid w:val="002F4B22"/>
    <w:rsid w:val="002F4E66"/>
    <w:rsid w:val="00322D2A"/>
    <w:rsid w:val="00325073"/>
    <w:rsid w:val="00330990"/>
    <w:rsid w:val="00341569"/>
    <w:rsid w:val="00351103"/>
    <w:rsid w:val="00371F0F"/>
    <w:rsid w:val="00392906"/>
    <w:rsid w:val="003A25FB"/>
    <w:rsid w:val="003A2998"/>
    <w:rsid w:val="003B1B40"/>
    <w:rsid w:val="003C3237"/>
    <w:rsid w:val="003E5973"/>
    <w:rsid w:val="003F1D5D"/>
    <w:rsid w:val="003F481D"/>
    <w:rsid w:val="003F6B51"/>
    <w:rsid w:val="00410847"/>
    <w:rsid w:val="00415E99"/>
    <w:rsid w:val="004213AA"/>
    <w:rsid w:val="004221F9"/>
    <w:rsid w:val="0042348B"/>
    <w:rsid w:val="0045240A"/>
    <w:rsid w:val="004528D9"/>
    <w:rsid w:val="00452E2D"/>
    <w:rsid w:val="00453069"/>
    <w:rsid w:val="00454250"/>
    <w:rsid w:val="00456C47"/>
    <w:rsid w:val="0046478E"/>
    <w:rsid w:val="00480499"/>
    <w:rsid w:val="00486963"/>
    <w:rsid w:val="004873FC"/>
    <w:rsid w:val="00490629"/>
    <w:rsid w:val="004B07AC"/>
    <w:rsid w:val="004B0A97"/>
    <w:rsid w:val="004B6FE5"/>
    <w:rsid w:val="004C395F"/>
    <w:rsid w:val="004E70B9"/>
    <w:rsid w:val="004F49C0"/>
    <w:rsid w:val="004F51C7"/>
    <w:rsid w:val="00513C34"/>
    <w:rsid w:val="005168F1"/>
    <w:rsid w:val="00523972"/>
    <w:rsid w:val="00526996"/>
    <w:rsid w:val="00534019"/>
    <w:rsid w:val="00535764"/>
    <w:rsid w:val="00555A85"/>
    <w:rsid w:val="0056076C"/>
    <w:rsid w:val="00576EE1"/>
    <w:rsid w:val="00591431"/>
    <w:rsid w:val="005A0E25"/>
    <w:rsid w:val="005A1D50"/>
    <w:rsid w:val="005B2E1E"/>
    <w:rsid w:val="005B318A"/>
    <w:rsid w:val="005B4270"/>
    <w:rsid w:val="005C4FB0"/>
    <w:rsid w:val="005C5BA8"/>
    <w:rsid w:val="005F0856"/>
    <w:rsid w:val="00602F82"/>
    <w:rsid w:val="006078CA"/>
    <w:rsid w:val="0061247D"/>
    <w:rsid w:val="0061777E"/>
    <w:rsid w:val="00627C00"/>
    <w:rsid w:val="006655EA"/>
    <w:rsid w:val="00673670"/>
    <w:rsid w:val="00685A76"/>
    <w:rsid w:val="0068657F"/>
    <w:rsid w:val="006A16D5"/>
    <w:rsid w:val="006B3018"/>
    <w:rsid w:val="006D0099"/>
    <w:rsid w:val="006D653D"/>
    <w:rsid w:val="006E1260"/>
    <w:rsid w:val="006E54EE"/>
    <w:rsid w:val="006E6572"/>
    <w:rsid w:val="00702ABA"/>
    <w:rsid w:val="0072475D"/>
    <w:rsid w:val="007357A3"/>
    <w:rsid w:val="007435D4"/>
    <w:rsid w:val="0074678B"/>
    <w:rsid w:val="007470B4"/>
    <w:rsid w:val="007650B0"/>
    <w:rsid w:val="007A6D44"/>
    <w:rsid w:val="007B2D96"/>
    <w:rsid w:val="007C3075"/>
    <w:rsid w:val="007C6954"/>
    <w:rsid w:val="007E4C39"/>
    <w:rsid w:val="007E4FD7"/>
    <w:rsid w:val="007F045C"/>
    <w:rsid w:val="007F0B89"/>
    <w:rsid w:val="007F1362"/>
    <w:rsid w:val="00800631"/>
    <w:rsid w:val="00812376"/>
    <w:rsid w:val="00821532"/>
    <w:rsid w:val="008313BE"/>
    <w:rsid w:val="00835BEB"/>
    <w:rsid w:val="00844622"/>
    <w:rsid w:val="008579B6"/>
    <w:rsid w:val="00862B0B"/>
    <w:rsid w:val="00863263"/>
    <w:rsid w:val="00881305"/>
    <w:rsid w:val="008840D0"/>
    <w:rsid w:val="008906A4"/>
    <w:rsid w:val="0089487F"/>
    <w:rsid w:val="00896702"/>
    <w:rsid w:val="008B1BD6"/>
    <w:rsid w:val="008B6A2F"/>
    <w:rsid w:val="008B7C7F"/>
    <w:rsid w:val="008E7473"/>
    <w:rsid w:val="008F3224"/>
    <w:rsid w:val="008F4F47"/>
    <w:rsid w:val="00920C39"/>
    <w:rsid w:val="00926EB0"/>
    <w:rsid w:val="0093396C"/>
    <w:rsid w:val="009349B1"/>
    <w:rsid w:val="00941CE5"/>
    <w:rsid w:val="009460F7"/>
    <w:rsid w:val="00977258"/>
    <w:rsid w:val="00985538"/>
    <w:rsid w:val="00990256"/>
    <w:rsid w:val="00995671"/>
    <w:rsid w:val="00996045"/>
    <w:rsid w:val="009963F3"/>
    <w:rsid w:val="009A3B90"/>
    <w:rsid w:val="009A6E17"/>
    <w:rsid w:val="009A76B4"/>
    <w:rsid w:val="009C260F"/>
    <w:rsid w:val="009C3C35"/>
    <w:rsid w:val="009C4B2F"/>
    <w:rsid w:val="009D4EFA"/>
    <w:rsid w:val="009E58B6"/>
    <w:rsid w:val="009F2AC6"/>
    <w:rsid w:val="00A0748C"/>
    <w:rsid w:val="00A25329"/>
    <w:rsid w:val="00A279CC"/>
    <w:rsid w:val="00A45657"/>
    <w:rsid w:val="00A505C4"/>
    <w:rsid w:val="00A621E3"/>
    <w:rsid w:val="00A64925"/>
    <w:rsid w:val="00A86F1D"/>
    <w:rsid w:val="00A960E5"/>
    <w:rsid w:val="00AA2C48"/>
    <w:rsid w:val="00AB760D"/>
    <w:rsid w:val="00AB78BB"/>
    <w:rsid w:val="00AC0264"/>
    <w:rsid w:val="00AC5EC6"/>
    <w:rsid w:val="00AE0057"/>
    <w:rsid w:val="00AE5FBF"/>
    <w:rsid w:val="00AF02E6"/>
    <w:rsid w:val="00AF1DC1"/>
    <w:rsid w:val="00AF5389"/>
    <w:rsid w:val="00AF5C6B"/>
    <w:rsid w:val="00B0034A"/>
    <w:rsid w:val="00B0420E"/>
    <w:rsid w:val="00B12294"/>
    <w:rsid w:val="00B16CEF"/>
    <w:rsid w:val="00B24A45"/>
    <w:rsid w:val="00B276A9"/>
    <w:rsid w:val="00B33CDA"/>
    <w:rsid w:val="00B36A78"/>
    <w:rsid w:val="00B739BB"/>
    <w:rsid w:val="00B76701"/>
    <w:rsid w:val="00B91EAB"/>
    <w:rsid w:val="00B93F56"/>
    <w:rsid w:val="00B9412F"/>
    <w:rsid w:val="00BA3AB2"/>
    <w:rsid w:val="00BB5B88"/>
    <w:rsid w:val="00BB7B36"/>
    <w:rsid w:val="00C3069F"/>
    <w:rsid w:val="00C372D9"/>
    <w:rsid w:val="00C37C1E"/>
    <w:rsid w:val="00C37EBF"/>
    <w:rsid w:val="00C43348"/>
    <w:rsid w:val="00C55CB4"/>
    <w:rsid w:val="00C701F1"/>
    <w:rsid w:val="00C714BE"/>
    <w:rsid w:val="00C77D77"/>
    <w:rsid w:val="00C85702"/>
    <w:rsid w:val="00C87255"/>
    <w:rsid w:val="00C934C7"/>
    <w:rsid w:val="00C955E2"/>
    <w:rsid w:val="00CA0657"/>
    <w:rsid w:val="00CA5275"/>
    <w:rsid w:val="00CB5141"/>
    <w:rsid w:val="00CC513D"/>
    <w:rsid w:val="00CC515E"/>
    <w:rsid w:val="00CD5984"/>
    <w:rsid w:val="00CE5852"/>
    <w:rsid w:val="00CF5AFA"/>
    <w:rsid w:val="00D02D0C"/>
    <w:rsid w:val="00D06FCD"/>
    <w:rsid w:val="00D26373"/>
    <w:rsid w:val="00D2719A"/>
    <w:rsid w:val="00D36A83"/>
    <w:rsid w:val="00D40329"/>
    <w:rsid w:val="00D44761"/>
    <w:rsid w:val="00D72A27"/>
    <w:rsid w:val="00D95C6B"/>
    <w:rsid w:val="00D95E0F"/>
    <w:rsid w:val="00DB37BE"/>
    <w:rsid w:val="00DC2A78"/>
    <w:rsid w:val="00DC68CB"/>
    <w:rsid w:val="00DC696D"/>
    <w:rsid w:val="00DD7B2C"/>
    <w:rsid w:val="00DD7F63"/>
    <w:rsid w:val="00DE60A6"/>
    <w:rsid w:val="00E0346A"/>
    <w:rsid w:val="00E0420A"/>
    <w:rsid w:val="00E0640E"/>
    <w:rsid w:val="00E065D9"/>
    <w:rsid w:val="00E12D0F"/>
    <w:rsid w:val="00E17690"/>
    <w:rsid w:val="00E22F8C"/>
    <w:rsid w:val="00E75EB3"/>
    <w:rsid w:val="00E815D1"/>
    <w:rsid w:val="00E85B78"/>
    <w:rsid w:val="00EB55A7"/>
    <w:rsid w:val="00EC0A0A"/>
    <w:rsid w:val="00ED7B7A"/>
    <w:rsid w:val="00EE66EA"/>
    <w:rsid w:val="00F10E0D"/>
    <w:rsid w:val="00F50044"/>
    <w:rsid w:val="00F6408F"/>
    <w:rsid w:val="00F90322"/>
    <w:rsid w:val="00FA290E"/>
    <w:rsid w:val="00FA6262"/>
    <w:rsid w:val="00FB411C"/>
    <w:rsid w:val="00FC7A89"/>
    <w:rsid w:val="00FD55C9"/>
    <w:rsid w:val="00FE1BC5"/>
    <w:rsid w:val="00FE43D1"/>
    <w:rsid w:val="00FF60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9604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96045"/>
    <w:rPr>
      <w:rFonts w:ascii="Tahoma" w:hAnsi="Tahoma" w:cs="Tahoma"/>
      <w:sz w:val="16"/>
      <w:szCs w:val="16"/>
      <w:lang w:eastAsia="en-US"/>
    </w:rPr>
  </w:style>
  <w:style w:type="paragraph" w:styleId="Paragraphedeliste">
    <w:name w:val="List Paragraph"/>
    <w:basedOn w:val="Normal"/>
    <w:uiPriority w:val="34"/>
    <w:qFormat/>
    <w:rsid w:val="006E1260"/>
    <w:pPr>
      <w:ind w:left="720"/>
      <w:contextualSpacing/>
    </w:pPr>
  </w:style>
  <w:style w:type="character" w:styleId="Marquedecommentaire">
    <w:name w:val="annotation reference"/>
    <w:basedOn w:val="Policepardfaut"/>
    <w:uiPriority w:val="99"/>
    <w:semiHidden/>
    <w:unhideWhenUsed/>
    <w:rsid w:val="0045240A"/>
    <w:rPr>
      <w:sz w:val="16"/>
      <w:szCs w:val="16"/>
    </w:rPr>
  </w:style>
  <w:style w:type="paragraph" w:styleId="Commentaire">
    <w:name w:val="annotation text"/>
    <w:basedOn w:val="Normal"/>
    <w:link w:val="CommentaireCar"/>
    <w:uiPriority w:val="99"/>
    <w:semiHidden/>
    <w:unhideWhenUsed/>
    <w:rsid w:val="0045240A"/>
    <w:pPr>
      <w:spacing w:line="240" w:lineRule="auto"/>
    </w:pPr>
    <w:rPr>
      <w:sz w:val="20"/>
      <w:szCs w:val="20"/>
    </w:rPr>
  </w:style>
  <w:style w:type="character" w:customStyle="1" w:styleId="CommentaireCar">
    <w:name w:val="Commentaire Car"/>
    <w:basedOn w:val="Policepardfaut"/>
    <w:link w:val="Commentaire"/>
    <w:uiPriority w:val="99"/>
    <w:semiHidden/>
    <w:rsid w:val="0045240A"/>
    <w:rPr>
      <w:lang w:eastAsia="en-US"/>
    </w:rPr>
  </w:style>
  <w:style w:type="paragraph" w:styleId="Objetducommentaire">
    <w:name w:val="annotation subject"/>
    <w:basedOn w:val="Commentaire"/>
    <w:next w:val="Commentaire"/>
    <w:link w:val="ObjetducommentaireCar"/>
    <w:uiPriority w:val="99"/>
    <w:semiHidden/>
    <w:unhideWhenUsed/>
    <w:rsid w:val="0045240A"/>
    <w:rPr>
      <w:b/>
      <w:bCs/>
    </w:rPr>
  </w:style>
  <w:style w:type="character" w:customStyle="1" w:styleId="ObjetducommentaireCar">
    <w:name w:val="Objet du commentaire Car"/>
    <w:basedOn w:val="CommentaireCar"/>
    <w:link w:val="Objetducommentaire"/>
    <w:uiPriority w:val="99"/>
    <w:semiHidden/>
    <w:rsid w:val="0045240A"/>
    <w:rPr>
      <w:b/>
      <w:bCs/>
      <w:lang w:eastAsia="en-US"/>
    </w:rPr>
  </w:style>
  <w:style w:type="character" w:styleId="Lienhypertexte">
    <w:name w:val="Hyperlink"/>
    <w:basedOn w:val="Policepardfaut"/>
    <w:uiPriority w:val="99"/>
    <w:unhideWhenUsed/>
    <w:rsid w:val="004873FC"/>
    <w:rPr>
      <w:color w:val="0000FF" w:themeColor="hyperlink"/>
      <w:u w:val="single"/>
    </w:rPr>
  </w:style>
  <w:style w:type="paragraph" w:styleId="En-tte">
    <w:name w:val="header"/>
    <w:basedOn w:val="Normal"/>
    <w:link w:val="En-tteCar"/>
    <w:uiPriority w:val="99"/>
    <w:unhideWhenUsed/>
    <w:rsid w:val="008F4F47"/>
    <w:pPr>
      <w:tabs>
        <w:tab w:val="center" w:pos="4536"/>
        <w:tab w:val="right" w:pos="9072"/>
      </w:tabs>
      <w:spacing w:after="0" w:line="240" w:lineRule="auto"/>
    </w:pPr>
  </w:style>
  <w:style w:type="character" w:customStyle="1" w:styleId="En-tteCar">
    <w:name w:val="En-tête Car"/>
    <w:basedOn w:val="Policepardfaut"/>
    <w:link w:val="En-tte"/>
    <w:uiPriority w:val="99"/>
    <w:rsid w:val="008F4F47"/>
    <w:rPr>
      <w:sz w:val="22"/>
      <w:szCs w:val="22"/>
      <w:lang w:eastAsia="en-US"/>
    </w:rPr>
  </w:style>
  <w:style w:type="paragraph" w:styleId="Pieddepage">
    <w:name w:val="footer"/>
    <w:basedOn w:val="Normal"/>
    <w:link w:val="PieddepageCar"/>
    <w:uiPriority w:val="99"/>
    <w:unhideWhenUsed/>
    <w:rsid w:val="008F4F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4F47"/>
    <w:rPr>
      <w:sz w:val="22"/>
      <w:szCs w:val="22"/>
      <w:lang w:eastAsia="en-US"/>
    </w:rPr>
  </w:style>
  <w:style w:type="table" w:styleId="Grilledutableau">
    <w:name w:val="Table Grid"/>
    <w:basedOn w:val="TableauNormal"/>
    <w:uiPriority w:val="59"/>
    <w:rsid w:val="008B6A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3E597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9604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96045"/>
    <w:rPr>
      <w:rFonts w:ascii="Tahoma" w:hAnsi="Tahoma" w:cs="Tahoma"/>
      <w:sz w:val="16"/>
      <w:szCs w:val="16"/>
      <w:lang w:eastAsia="en-US"/>
    </w:rPr>
  </w:style>
  <w:style w:type="paragraph" w:styleId="Paragraphedeliste">
    <w:name w:val="List Paragraph"/>
    <w:basedOn w:val="Normal"/>
    <w:uiPriority w:val="34"/>
    <w:qFormat/>
    <w:rsid w:val="006E1260"/>
    <w:pPr>
      <w:ind w:left="720"/>
      <w:contextualSpacing/>
    </w:pPr>
  </w:style>
  <w:style w:type="character" w:styleId="Marquedecommentaire">
    <w:name w:val="annotation reference"/>
    <w:basedOn w:val="Policepardfaut"/>
    <w:uiPriority w:val="99"/>
    <w:semiHidden/>
    <w:unhideWhenUsed/>
    <w:rsid w:val="0045240A"/>
    <w:rPr>
      <w:sz w:val="16"/>
      <w:szCs w:val="16"/>
    </w:rPr>
  </w:style>
  <w:style w:type="paragraph" w:styleId="Commentaire">
    <w:name w:val="annotation text"/>
    <w:basedOn w:val="Normal"/>
    <w:link w:val="CommentaireCar"/>
    <w:uiPriority w:val="99"/>
    <w:semiHidden/>
    <w:unhideWhenUsed/>
    <w:rsid w:val="0045240A"/>
    <w:pPr>
      <w:spacing w:line="240" w:lineRule="auto"/>
    </w:pPr>
    <w:rPr>
      <w:sz w:val="20"/>
      <w:szCs w:val="20"/>
    </w:rPr>
  </w:style>
  <w:style w:type="character" w:customStyle="1" w:styleId="CommentaireCar">
    <w:name w:val="Commentaire Car"/>
    <w:basedOn w:val="Policepardfaut"/>
    <w:link w:val="Commentaire"/>
    <w:uiPriority w:val="99"/>
    <w:semiHidden/>
    <w:rsid w:val="0045240A"/>
    <w:rPr>
      <w:lang w:eastAsia="en-US"/>
    </w:rPr>
  </w:style>
  <w:style w:type="paragraph" w:styleId="Objetducommentaire">
    <w:name w:val="annotation subject"/>
    <w:basedOn w:val="Commentaire"/>
    <w:next w:val="Commentaire"/>
    <w:link w:val="ObjetducommentaireCar"/>
    <w:uiPriority w:val="99"/>
    <w:semiHidden/>
    <w:unhideWhenUsed/>
    <w:rsid w:val="0045240A"/>
    <w:rPr>
      <w:b/>
      <w:bCs/>
    </w:rPr>
  </w:style>
  <w:style w:type="character" w:customStyle="1" w:styleId="ObjetducommentaireCar">
    <w:name w:val="Objet du commentaire Car"/>
    <w:basedOn w:val="CommentaireCar"/>
    <w:link w:val="Objetducommentaire"/>
    <w:uiPriority w:val="99"/>
    <w:semiHidden/>
    <w:rsid w:val="0045240A"/>
    <w:rPr>
      <w:b/>
      <w:bCs/>
      <w:lang w:eastAsia="en-US"/>
    </w:rPr>
  </w:style>
  <w:style w:type="character" w:styleId="Lienhypertexte">
    <w:name w:val="Hyperlink"/>
    <w:basedOn w:val="Policepardfaut"/>
    <w:uiPriority w:val="99"/>
    <w:unhideWhenUsed/>
    <w:rsid w:val="004873FC"/>
    <w:rPr>
      <w:color w:val="0000FF" w:themeColor="hyperlink"/>
      <w:u w:val="single"/>
    </w:rPr>
  </w:style>
  <w:style w:type="paragraph" w:styleId="En-tte">
    <w:name w:val="header"/>
    <w:basedOn w:val="Normal"/>
    <w:link w:val="En-tteCar"/>
    <w:uiPriority w:val="99"/>
    <w:unhideWhenUsed/>
    <w:rsid w:val="008F4F47"/>
    <w:pPr>
      <w:tabs>
        <w:tab w:val="center" w:pos="4536"/>
        <w:tab w:val="right" w:pos="9072"/>
      </w:tabs>
      <w:spacing w:after="0" w:line="240" w:lineRule="auto"/>
    </w:pPr>
  </w:style>
  <w:style w:type="character" w:customStyle="1" w:styleId="En-tteCar">
    <w:name w:val="En-tête Car"/>
    <w:basedOn w:val="Policepardfaut"/>
    <w:link w:val="En-tte"/>
    <w:uiPriority w:val="99"/>
    <w:rsid w:val="008F4F47"/>
    <w:rPr>
      <w:sz w:val="22"/>
      <w:szCs w:val="22"/>
      <w:lang w:eastAsia="en-US"/>
    </w:rPr>
  </w:style>
  <w:style w:type="paragraph" w:styleId="Pieddepage">
    <w:name w:val="footer"/>
    <w:basedOn w:val="Normal"/>
    <w:link w:val="PieddepageCar"/>
    <w:uiPriority w:val="99"/>
    <w:unhideWhenUsed/>
    <w:rsid w:val="008F4F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4F47"/>
    <w:rPr>
      <w:sz w:val="22"/>
      <w:szCs w:val="22"/>
      <w:lang w:eastAsia="en-US"/>
    </w:rPr>
  </w:style>
  <w:style w:type="table" w:styleId="Grilledutableau">
    <w:name w:val="Table Grid"/>
    <w:basedOn w:val="TableauNormal"/>
    <w:uiPriority w:val="59"/>
    <w:rsid w:val="008B6A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3E59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133911">
      <w:bodyDiv w:val="1"/>
      <w:marLeft w:val="0"/>
      <w:marRight w:val="0"/>
      <w:marTop w:val="0"/>
      <w:marBottom w:val="0"/>
      <w:divBdr>
        <w:top w:val="none" w:sz="0" w:space="0" w:color="auto"/>
        <w:left w:val="none" w:sz="0" w:space="0" w:color="auto"/>
        <w:bottom w:val="none" w:sz="0" w:space="0" w:color="auto"/>
        <w:right w:val="none" w:sz="0" w:space="0" w:color="auto"/>
      </w:divBdr>
    </w:div>
    <w:div w:id="725376696">
      <w:bodyDiv w:val="1"/>
      <w:marLeft w:val="0"/>
      <w:marRight w:val="0"/>
      <w:marTop w:val="0"/>
      <w:marBottom w:val="0"/>
      <w:divBdr>
        <w:top w:val="none" w:sz="0" w:space="0" w:color="auto"/>
        <w:left w:val="none" w:sz="0" w:space="0" w:color="auto"/>
        <w:bottom w:val="none" w:sz="0" w:space="0" w:color="auto"/>
        <w:right w:val="none" w:sz="0" w:space="0" w:color="auto"/>
      </w:divBdr>
    </w:div>
    <w:div w:id="1167940140">
      <w:bodyDiv w:val="1"/>
      <w:marLeft w:val="0"/>
      <w:marRight w:val="0"/>
      <w:marTop w:val="0"/>
      <w:marBottom w:val="0"/>
      <w:divBdr>
        <w:top w:val="none" w:sz="0" w:space="0" w:color="auto"/>
        <w:left w:val="none" w:sz="0" w:space="0" w:color="auto"/>
        <w:bottom w:val="none" w:sz="0" w:space="0" w:color="auto"/>
        <w:right w:val="none" w:sz="0" w:space="0" w:color="auto"/>
      </w:divBdr>
    </w:div>
    <w:div w:id="139650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A5FEC1-1AED-4F12-BFD8-FFBEB6A8B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1044</Words>
  <Characters>5746</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CNAMTS</Company>
  <LinksUpToDate>false</LinksUpToDate>
  <CharactersWithSpaces>6777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THOREL-02888</dc:creator>
  <cp:lastModifiedBy>VALLET LUC</cp:lastModifiedBy>
  <cp:revision>2</cp:revision>
  <cp:lastPrinted>2017-06-01T06:31:00Z</cp:lastPrinted>
  <dcterms:created xsi:type="dcterms:W3CDTF">2018-10-03T07:07:00Z</dcterms:created>
  <dcterms:modified xsi:type="dcterms:W3CDTF">2018-10-03T07:07:00Z</dcterms:modified>
</cp:coreProperties>
</file>